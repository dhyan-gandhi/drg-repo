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67437167"/>
        <w:docPartObj>
          <w:docPartGallery w:val="Cover Pages"/>
          <w:docPartUnique/>
        </w:docPartObj>
      </w:sdtPr>
      <w:sdtEndPr>
        <w:rPr>
          <w:rFonts w:asciiTheme="minorHAnsi" w:eastAsiaTheme="minorHAnsi" w:hAnsiTheme="minorHAnsi" w:cstheme="minorBidi"/>
          <w:b/>
          <w:sz w:val="36"/>
          <w:szCs w:val="36"/>
        </w:rPr>
      </w:sdtEndPr>
      <w:sdtContent>
        <w:p w:rsidR="0088400C" w:rsidRDefault="0088400C">
          <w:pPr>
            <w:pStyle w:val="NoSpacing"/>
            <w:rPr>
              <w:rFonts w:asciiTheme="majorHAnsi" w:eastAsiaTheme="majorEastAsia" w:hAnsiTheme="majorHAnsi" w:cstheme="majorBidi"/>
              <w:sz w:val="72"/>
              <w:szCs w:val="72"/>
            </w:rPr>
          </w:pPr>
          <w:r>
            <w:rPr>
              <w:noProof/>
              <w:lang w:eastAsia="zh-CN"/>
            </w:rPr>
            <mc:AlternateContent>
              <mc:Choice Requires="wps">
                <w:drawing>
                  <wp:anchor distT="0" distB="0" distL="114300" distR="114300" simplePos="0" relativeHeight="251659264" behindDoc="0" locked="0" layoutInCell="0" allowOverlap="1" wp14:anchorId="375EB58A" wp14:editId="476740BB">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b9bd5 [3208]" strokecolor="#4472c4 [3204]">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0" allowOverlap="1" wp14:anchorId="5F2B185A" wp14:editId="13522D68">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Pr>
              <w:noProof/>
              <w:lang w:eastAsia="zh-CN"/>
            </w:rPr>
            <mc:AlternateContent>
              <mc:Choice Requires="wps">
                <w:drawing>
                  <wp:anchor distT="0" distB="0" distL="114300" distR="114300" simplePos="0" relativeHeight="251661312" behindDoc="0" locked="0" layoutInCell="0" allowOverlap="1" wp14:anchorId="52A4BA29" wp14:editId="1486866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Pr>
              <w:noProof/>
              <w:lang w:eastAsia="zh-CN"/>
            </w:rPr>
            <mc:AlternateContent>
              <mc:Choice Requires="wps">
                <w:drawing>
                  <wp:anchor distT="0" distB="0" distL="114300" distR="114300" simplePos="0" relativeHeight="251660288" behindDoc="0" locked="0" layoutInCell="0" allowOverlap="1" wp14:anchorId="07DE9FD2" wp14:editId="02A5E793">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88400C" w:rsidRDefault="0088400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 PROJECT</w:t>
              </w:r>
            </w:p>
          </w:sdtContent>
        </w:sdt>
        <w:sdt>
          <w:sdtPr>
            <w:rPr>
              <w:rFonts w:asciiTheme="majorHAnsi" w:eastAsiaTheme="majorEastAsia" w:hAnsiTheme="majorHAnsi" w:cstheme="majorBidi"/>
              <w:b/>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88400C" w:rsidRPr="0088400C" w:rsidRDefault="0088400C">
              <w:pPr>
                <w:pStyle w:val="NoSpacing"/>
                <w:rPr>
                  <w:rFonts w:asciiTheme="majorHAnsi" w:eastAsiaTheme="majorEastAsia" w:hAnsiTheme="majorHAnsi" w:cstheme="majorBidi"/>
                  <w:b/>
                  <w:sz w:val="36"/>
                  <w:szCs w:val="36"/>
                </w:rPr>
              </w:pPr>
              <w:r w:rsidRPr="0088400C">
                <w:rPr>
                  <w:rFonts w:asciiTheme="majorHAnsi" w:eastAsiaTheme="majorEastAsia" w:hAnsiTheme="majorHAnsi" w:cstheme="majorBidi"/>
                  <w:b/>
                  <w:sz w:val="36"/>
                  <w:szCs w:val="36"/>
                </w:rPr>
                <w:t>DJ SiCK Fund Management</w:t>
              </w:r>
            </w:p>
          </w:sdtContent>
        </w:sdt>
        <w:p w:rsidR="0088400C" w:rsidRDefault="0088400C">
          <w:pPr>
            <w:pStyle w:val="NoSpacing"/>
            <w:rPr>
              <w:rFonts w:asciiTheme="majorHAnsi" w:eastAsiaTheme="majorEastAsia" w:hAnsiTheme="majorHAnsi" w:cstheme="majorBidi"/>
              <w:sz w:val="36"/>
              <w:szCs w:val="36"/>
            </w:rPr>
          </w:pPr>
        </w:p>
        <w:p w:rsidR="0088400C" w:rsidRDefault="0088400C">
          <w:pPr>
            <w:pStyle w:val="NoSpacing"/>
            <w:rPr>
              <w:rFonts w:asciiTheme="majorHAnsi" w:eastAsiaTheme="majorEastAsia" w:hAnsiTheme="majorHAnsi" w:cstheme="majorBidi"/>
              <w:sz w:val="36"/>
              <w:szCs w:val="36"/>
            </w:rPr>
          </w:pPr>
        </w:p>
        <w:p w:rsidR="0088400C" w:rsidRDefault="0088400C" w:rsidP="0088400C">
          <w:pPr>
            <w:pStyle w:val="NoSpacing"/>
            <w:rPr>
              <w:b/>
            </w:rPr>
          </w:pPr>
          <w:r w:rsidRPr="0088400C">
            <w:rPr>
              <w:b/>
              <w:u w:val="single"/>
            </w:rPr>
            <w:t>D</w:t>
          </w:r>
          <w:r w:rsidRPr="00D873F3">
            <w:rPr>
              <w:b/>
            </w:rPr>
            <w:t xml:space="preserve">erek, </w:t>
          </w:r>
          <w:r w:rsidRPr="0088400C">
            <w:rPr>
              <w:b/>
              <w:u w:val="single"/>
            </w:rPr>
            <w:t>J</w:t>
          </w:r>
          <w:r w:rsidRPr="00D873F3">
            <w:rPr>
              <w:b/>
            </w:rPr>
            <w:t xml:space="preserve">ulian, </w:t>
          </w:r>
          <w:r w:rsidRPr="0088400C">
            <w:rPr>
              <w:b/>
              <w:u w:val="single"/>
            </w:rPr>
            <w:t>S</w:t>
          </w:r>
          <w:r w:rsidRPr="00D873F3">
            <w:rPr>
              <w:b/>
            </w:rPr>
            <w:t xml:space="preserve">iva, </w:t>
          </w:r>
          <w:r w:rsidRPr="0088400C">
            <w:rPr>
              <w:b/>
              <w:u w:val="single"/>
            </w:rPr>
            <w:t>C</w:t>
          </w:r>
          <w:r w:rsidRPr="00D873F3">
            <w:rPr>
              <w:b/>
            </w:rPr>
            <w:t xml:space="preserve">hris, </w:t>
          </w:r>
          <w:r w:rsidRPr="0088400C">
            <w:rPr>
              <w:b/>
              <w:u w:val="single"/>
            </w:rPr>
            <w:t>K</w:t>
          </w:r>
          <w:r w:rsidRPr="00D873F3">
            <w:rPr>
              <w:b/>
            </w:rPr>
            <w:t>ishor</w:t>
          </w:r>
        </w:p>
        <w:p w:rsidR="00E00FD9" w:rsidRDefault="00E00FD9" w:rsidP="0088400C">
          <w:pPr>
            <w:pStyle w:val="NoSpacing"/>
            <w:rPr>
              <w:b/>
            </w:rPr>
          </w:pPr>
          <w:r>
            <w:rPr>
              <w:b/>
            </w:rPr>
            <w:t>FIN810 Financial Analytics</w:t>
          </w:r>
        </w:p>
        <w:p w:rsidR="0088400C" w:rsidRPr="0088400C" w:rsidRDefault="0088400C">
          <w:pPr>
            <w:pStyle w:val="NoSpacing"/>
            <w:rPr>
              <w:b/>
            </w:rPr>
          </w:pPr>
          <w:r>
            <w:rPr>
              <w:b/>
            </w:rPr>
            <w:t>June 2</w:t>
          </w:r>
          <w:r w:rsidR="004C5328">
            <w:rPr>
              <w:b/>
            </w:rPr>
            <w:t>3</w:t>
          </w:r>
          <w:r>
            <w:rPr>
              <w:b/>
            </w:rPr>
            <w:t>,</w:t>
          </w:r>
          <w:r w:rsidR="004C5328">
            <w:rPr>
              <w:b/>
            </w:rPr>
            <w:t xml:space="preserve"> </w:t>
          </w:r>
          <w:r>
            <w:rPr>
              <w:b/>
            </w:rPr>
            <w:t>2017</w:t>
          </w:r>
        </w:p>
        <w:p w:rsidR="0088400C" w:rsidRDefault="0088400C"/>
        <w:p w:rsidR="0088400C" w:rsidRDefault="00F71671">
          <w:pPr>
            <w:rPr>
              <w:b/>
              <w:sz w:val="36"/>
              <w:szCs w:val="36"/>
            </w:rPr>
          </w:pPr>
          <w:ins w:id="0" w:author="TINA_WIN10" w:date="2017-06-24T14:13:00Z">
            <w:r>
              <w:rPr>
                <w:b/>
                <w:sz w:val="36"/>
                <w:szCs w:val="36"/>
              </w:rPr>
              <w:t>98</w:t>
            </w:r>
          </w:ins>
          <w:r w:rsidR="0088400C">
            <w:rPr>
              <w:b/>
              <w:sz w:val="36"/>
              <w:szCs w:val="36"/>
            </w:rPr>
            <w:br w:type="page"/>
          </w:r>
        </w:p>
      </w:sdtContent>
    </w:sdt>
    <w:p w:rsidR="00D873F3" w:rsidRDefault="00D873F3" w:rsidP="0088400C">
      <w:pPr>
        <w:jc w:val="center"/>
        <w:rPr>
          <w:b/>
        </w:rPr>
      </w:pPr>
      <w:r w:rsidRPr="00D873F3">
        <w:rPr>
          <w:b/>
          <w:sz w:val="36"/>
          <w:szCs w:val="36"/>
        </w:rPr>
        <w:lastRenderedPageBreak/>
        <w:t>PORTFOLIO PROJECT</w:t>
      </w:r>
    </w:p>
    <w:p w:rsidR="00D873F3" w:rsidRDefault="00D873F3" w:rsidP="0088400C">
      <w:pPr>
        <w:pStyle w:val="NoSpacing"/>
        <w:jc w:val="center"/>
        <w:rPr>
          <w:b/>
        </w:rPr>
      </w:pPr>
    </w:p>
    <w:sdt>
      <w:sdtPr>
        <w:rPr>
          <w:rFonts w:asciiTheme="minorHAnsi" w:eastAsiaTheme="minorHAnsi" w:hAnsiTheme="minorHAnsi" w:cstheme="minorBidi"/>
          <w:b w:val="0"/>
          <w:bCs w:val="0"/>
          <w:color w:val="auto"/>
          <w:sz w:val="22"/>
          <w:szCs w:val="22"/>
          <w:lang w:eastAsia="en-US"/>
        </w:rPr>
        <w:id w:val="-363287747"/>
        <w:docPartObj>
          <w:docPartGallery w:val="Table of Contents"/>
          <w:docPartUnique/>
        </w:docPartObj>
      </w:sdtPr>
      <w:sdtEndPr>
        <w:rPr>
          <w:noProof/>
        </w:rPr>
      </w:sdtEndPr>
      <w:sdtContent>
        <w:p w:rsidR="00D267AA" w:rsidRDefault="00D267AA" w:rsidP="0088400C">
          <w:pPr>
            <w:pStyle w:val="TOCHeading"/>
            <w:jc w:val="center"/>
          </w:pPr>
          <w:r>
            <w:t>Contents</w:t>
          </w:r>
        </w:p>
        <w:p w:rsidR="009E52EA" w:rsidRDefault="00D267AA">
          <w:pPr>
            <w:pStyle w:val="TOC1"/>
            <w:rPr>
              <w:rFonts w:eastAsiaTheme="minorEastAsia"/>
              <w:noProof/>
            </w:rPr>
          </w:pPr>
          <w:r>
            <w:fldChar w:fldCharType="begin"/>
          </w:r>
          <w:r>
            <w:instrText xml:space="preserve"> TOC \o "1-3" \h \z \u </w:instrText>
          </w:r>
          <w:r>
            <w:fldChar w:fldCharType="separate"/>
          </w:r>
          <w:hyperlink w:anchor="_Toc486003145" w:history="1">
            <w:r w:rsidR="009E52EA" w:rsidRPr="00682EDD">
              <w:rPr>
                <w:rStyle w:val="Hyperlink"/>
                <w:noProof/>
              </w:rPr>
              <w:t>Macro Economy and Investment Strategy</w:t>
            </w:r>
            <w:r w:rsidR="009E52EA">
              <w:rPr>
                <w:noProof/>
                <w:webHidden/>
              </w:rPr>
              <w:tab/>
            </w:r>
            <w:r w:rsidR="009E52EA">
              <w:rPr>
                <w:noProof/>
                <w:webHidden/>
              </w:rPr>
              <w:fldChar w:fldCharType="begin"/>
            </w:r>
            <w:r w:rsidR="009E52EA">
              <w:rPr>
                <w:noProof/>
                <w:webHidden/>
              </w:rPr>
              <w:instrText xml:space="preserve"> PAGEREF _Toc486003145 \h </w:instrText>
            </w:r>
            <w:r w:rsidR="009E52EA">
              <w:rPr>
                <w:noProof/>
                <w:webHidden/>
              </w:rPr>
            </w:r>
            <w:r w:rsidR="009E52EA">
              <w:rPr>
                <w:noProof/>
                <w:webHidden/>
              </w:rPr>
              <w:fldChar w:fldCharType="separate"/>
            </w:r>
            <w:r w:rsidR="009E52EA">
              <w:rPr>
                <w:noProof/>
                <w:webHidden/>
              </w:rPr>
              <w:t>2</w:t>
            </w:r>
            <w:r w:rsidR="009E52EA">
              <w:rPr>
                <w:noProof/>
                <w:webHidden/>
              </w:rPr>
              <w:fldChar w:fldCharType="end"/>
            </w:r>
          </w:hyperlink>
        </w:p>
        <w:p w:rsidR="009E52EA" w:rsidRDefault="00CB1228">
          <w:pPr>
            <w:pStyle w:val="TOC1"/>
            <w:rPr>
              <w:rFonts w:eastAsiaTheme="minorEastAsia"/>
              <w:noProof/>
            </w:rPr>
          </w:pPr>
          <w:hyperlink w:anchor="_Toc486003146" w:history="1">
            <w:r w:rsidR="009E52EA" w:rsidRPr="00682EDD">
              <w:rPr>
                <w:rStyle w:val="Hyperlink"/>
                <w:noProof/>
              </w:rPr>
              <w:t>Industry and Company Analysis</w:t>
            </w:r>
            <w:r w:rsidR="009E52EA">
              <w:rPr>
                <w:noProof/>
                <w:webHidden/>
              </w:rPr>
              <w:tab/>
            </w:r>
            <w:r w:rsidR="009E52EA">
              <w:rPr>
                <w:noProof/>
                <w:webHidden/>
              </w:rPr>
              <w:fldChar w:fldCharType="begin"/>
            </w:r>
            <w:r w:rsidR="009E52EA">
              <w:rPr>
                <w:noProof/>
                <w:webHidden/>
              </w:rPr>
              <w:instrText xml:space="preserve"> PAGEREF _Toc486003146 \h </w:instrText>
            </w:r>
            <w:r w:rsidR="009E52EA">
              <w:rPr>
                <w:noProof/>
                <w:webHidden/>
              </w:rPr>
            </w:r>
            <w:r w:rsidR="009E52EA">
              <w:rPr>
                <w:noProof/>
                <w:webHidden/>
              </w:rPr>
              <w:fldChar w:fldCharType="separate"/>
            </w:r>
            <w:r w:rsidR="009E52EA">
              <w:rPr>
                <w:noProof/>
                <w:webHidden/>
              </w:rPr>
              <w:t>3</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47" w:history="1">
            <w:r w:rsidR="009E52EA" w:rsidRPr="00682EDD">
              <w:rPr>
                <w:rStyle w:val="Hyperlink"/>
                <w:rFonts w:cstheme="minorHAnsi"/>
                <w:noProof/>
              </w:rPr>
              <w:t>i.</w:t>
            </w:r>
            <w:r w:rsidR="009E52EA">
              <w:rPr>
                <w:rFonts w:eastAsiaTheme="minorEastAsia"/>
                <w:noProof/>
              </w:rPr>
              <w:tab/>
            </w:r>
            <w:r w:rsidR="009E52EA" w:rsidRPr="00682EDD">
              <w:rPr>
                <w:rStyle w:val="Hyperlink"/>
                <w:noProof/>
              </w:rPr>
              <w:t>Apple (AAPL)</w:t>
            </w:r>
            <w:r w:rsidR="009E52EA">
              <w:rPr>
                <w:noProof/>
                <w:webHidden/>
              </w:rPr>
              <w:tab/>
            </w:r>
            <w:r w:rsidR="009E52EA">
              <w:rPr>
                <w:noProof/>
                <w:webHidden/>
              </w:rPr>
              <w:fldChar w:fldCharType="begin"/>
            </w:r>
            <w:r w:rsidR="009E52EA">
              <w:rPr>
                <w:noProof/>
                <w:webHidden/>
              </w:rPr>
              <w:instrText xml:space="preserve"> PAGEREF _Toc486003147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48" w:history="1">
            <w:r w:rsidR="009E52EA" w:rsidRPr="00682EDD">
              <w:rPr>
                <w:rStyle w:val="Hyperlink"/>
                <w:rFonts w:cstheme="minorHAnsi"/>
                <w:noProof/>
              </w:rPr>
              <w:t>ii.</w:t>
            </w:r>
            <w:r w:rsidR="009E52EA">
              <w:rPr>
                <w:rFonts w:eastAsiaTheme="minorEastAsia"/>
                <w:noProof/>
              </w:rPr>
              <w:tab/>
            </w:r>
            <w:r w:rsidR="009E52EA" w:rsidRPr="00682EDD">
              <w:rPr>
                <w:rStyle w:val="Hyperlink"/>
                <w:noProof/>
              </w:rPr>
              <w:t>Johnson and Johnson (JNJ)</w:t>
            </w:r>
            <w:r w:rsidR="009E52EA">
              <w:rPr>
                <w:noProof/>
                <w:webHidden/>
              </w:rPr>
              <w:tab/>
            </w:r>
            <w:r w:rsidR="009E52EA">
              <w:rPr>
                <w:noProof/>
                <w:webHidden/>
              </w:rPr>
              <w:fldChar w:fldCharType="begin"/>
            </w:r>
            <w:r w:rsidR="009E52EA">
              <w:rPr>
                <w:noProof/>
                <w:webHidden/>
              </w:rPr>
              <w:instrText xml:space="preserve"> PAGEREF _Toc486003148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49" w:history="1">
            <w:r w:rsidR="009E52EA" w:rsidRPr="00682EDD">
              <w:rPr>
                <w:rStyle w:val="Hyperlink"/>
                <w:rFonts w:cstheme="minorHAnsi"/>
                <w:noProof/>
              </w:rPr>
              <w:t>iii.</w:t>
            </w:r>
            <w:r w:rsidR="009E52EA">
              <w:rPr>
                <w:rFonts w:eastAsiaTheme="minorEastAsia"/>
                <w:noProof/>
              </w:rPr>
              <w:tab/>
            </w:r>
            <w:r w:rsidR="009E52EA" w:rsidRPr="00682EDD">
              <w:rPr>
                <w:rStyle w:val="Hyperlink"/>
                <w:noProof/>
              </w:rPr>
              <w:t>Wal-Mart (WMT)</w:t>
            </w:r>
            <w:r w:rsidR="009E52EA">
              <w:rPr>
                <w:noProof/>
                <w:webHidden/>
              </w:rPr>
              <w:tab/>
            </w:r>
            <w:r w:rsidR="009E52EA">
              <w:rPr>
                <w:noProof/>
                <w:webHidden/>
              </w:rPr>
              <w:fldChar w:fldCharType="begin"/>
            </w:r>
            <w:r w:rsidR="009E52EA">
              <w:rPr>
                <w:noProof/>
                <w:webHidden/>
              </w:rPr>
              <w:instrText xml:space="preserve"> PAGEREF _Toc486003149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0" w:history="1">
            <w:r w:rsidR="009E52EA" w:rsidRPr="00682EDD">
              <w:rPr>
                <w:rStyle w:val="Hyperlink"/>
                <w:rFonts w:cstheme="minorHAnsi"/>
                <w:noProof/>
              </w:rPr>
              <w:t>iv.</w:t>
            </w:r>
            <w:r w:rsidR="009E52EA">
              <w:rPr>
                <w:rFonts w:eastAsiaTheme="minorEastAsia"/>
                <w:noProof/>
              </w:rPr>
              <w:tab/>
            </w:r>
            <w:r w:rsidR="009E52EA" w:rsidRPr="00682EDD">
              <w:rPr>
                <w:rStyle w:val="Hyperlink"/>
                <w:noProof/>
              </w:rPr>
              <w:t>Citigroup (C)</w:t>
            </w:r>
            <w:r w:rsidR="009E52EA">
              <w:rPr>
                <w:noProof/>
                <w:webHidden/>
              </w:rPr>
              <w:tab/>
            </w:r>
            <w:r w:rsidR="009E52EA">
              <w:rPr>
                <w:noProof/>
                <w:webHidden/>
              </w:rPr>
              <w:fldChar w:fldCharType="begin"/>
            </w:r>
            <w:r w:rsidR="009E52EA">
              <w:rPr>
                <w:noProof/>
                <w:webHidden/>
              </w:rPr>
              <w:instrText xml:space="preserve"> PAGEREF _Toc486003150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1" w:history="1">
            <w:r w:rsidR="009E52EA" w:rsidRPr="00682EDD">
              <w:rPr>
                <w:rStyle w:val="Hyperlink"/>
                <w:rFonts w:cstheme="minorHAnsi"/>
                <w:noProof/>
              </w:rPr>
              <w:t>v.</w:t>
            </w:r>
            <w:r w:rsidR="009E52EA">
              <w:rPr>
                <w:rFonts w:eastAsiaTheme="minorEastAsia"/>
                <w:noProof/>
              </w:rPr>
              <w:tab/>
            </w:r>
            <w:r w:rsidR="009E52EA" w:rsidRPr="00682EDD">
              <w:rPr>
                <w:rStyle w:val="Hyperlink"/>
                <w:noProof/>
              </w:rPr>
              <w:t>Proctor and Gamble (PG)</w:t>
            </w:r>
            <w:r w:rsidR="009E52EA">
              <w:rPr>
                <w:noProof/>
                <w:webHidden/>
              </w:rPr>
              <w:tab/>
            </w:r>
            <w:r w:rsidR="009E52EA">
              <w:rPr>
                <w:noProof/>
                <w:webHidden/>
              </w:rPr>
              <w:fldChar w:fldCharType="begin"/>
            </w:r>
            <w:r w:rsidR="009E52EA">
              <w:rPr>
                <w:noProof/>
                <w:webHidden/>
              </w:rPr>
              <w:instrText xml:space="preserve"> PAGEREF _Toc486003151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2" w:history="1">
            <w:r w:rsidR="009E52EA" w:rsidRPr="00682EDD">
              <w:rPr>
                <w:rStyle w:val="Hyperlink"/>
                <w:rFonts w:cstheme="minorHAnsi"/>
                <w:noProof/>
              </w:rPr>
              <w:t>vi.</w:t>
            </w:r>
            <w:r w:rsidR="009E52EA">
              <w:rPr>
                <w:rFonts w:eastAsiaTheme="minorEastAsia"/>
                <w:noProof/>
              </w:rPr>
              <w:tab/>
            </w:r>
            <w:r w:rsidR="009E52EA" w:rsidRPr="00682EDD">
              <w:rPr>
                <w:rStyle w:val="Hyperlink"/>
                <w:noProof/>
              </w:rPr>
              <w:t>United Technologies (UTX)</w:t>
            </w:r>
            <w:r w:rsidR="009E52EA">
              <w:rPr>
                <w:noProof/>
                <w:webHidden/>
              </w:rPr>
              <w:tab/>
            </w:r>
            <w:r w:rsidR="009E52EA">
              <w:rPr>
                <w:noProof/>
                <w:webHidden/>
              </w:rPr>
              <w:fldChar w:fldCharType="begin"/>
            </w:r>
            <w:r w:rsidR="009E52EA">
              <w:rPr>
                <w:noProof/>
                <w:webHidden/>
              </w:rPr>
              <w:instrText xml:space="preserve"> PAGEREF _Toc486003152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CB1228">
          <w:pPr>
            <w:pStyle w:val="TOC1"/>
            <w:rPr>
              <w:rFonts w:eastAsiaTheme="minorEastAsia"/>
              <w:noProof/>
            </w:rPr>
          </w:pPr>
          <w:hyperlink w:anchor="_Toc486003153" w:history="1">
            <w:r w:rsidR="009E52EA" w:rsidRPr="00682EDD">
              <w:rPr>
                <w:rStyle w:val="Hyperlink"/>
                <w:noProof/>
              </w:rPr>
              <w:t>Stock Performance Analysis</w:t>
            </w:r>
            <w:r w:rsidR="009E52EA">
              <w:rPr>
                <w:noProof/>
                <w:webHidden/>
              </w:rPr>
              <w:tab/>
            </w:r>
            <w:r w:rsidR="009E52EA">
              <w:rPr>
                <w:noProof/>
                <w:webHidden/>
              </w:rPr>
              <w:fldChar w:fldCharType="begin"/>
            </w:r>
            <w:r w:rsidR="009E52EA">
              <w:rPr>
                <w:noProof/>
                <w:webHidden/>
              </w:rPr>
              <w:instrText xml:space="preserve"> PAGEREF _Toc486003153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4" w:history="1">
            <w:r w:rsidR="009E52EA" w:rsidRPr="00682EDD">
              <w:rPr>
                <w:rStyle w:val="Hyperlink"/>
                <w:noProof/>
              </w:rPr>
              <w:t>i.</w:t>
            </w:r>
            <w:r w:rsidR="009E52EA">
              <w:rPr>
                <w:rFonts w:eastAsiaTheme="minorEastAsia"/>
                <w:noProof/>
              </w:rPr>
              <w:tab/>
            </w:r>
            <w:r w:rsidR="009E52EA" w:rsidRPr="00682EDD">
              <w:rPr>
                <w:rStyle w:val="Hyperlink"/>
                <w:noProof/>
              </w:rPr>
              <w:t>Daily Stock Statistics</w:t>
            </w:r>
            <w:r w:rsidR="009E52EA">
              <w:rPr>
                <w:noProof/>
                <w:webHidden/>
              </w:rPr>
              <w:tab/>
            </w:r>
            <w:r w:rsidR="009E52EA">
              <w:rPr>
                <w:noProof/>
                <w:webHidden/>
              </w:rPr>
              <w:fldChar w:fldCharType="begin"/>
            </w:r>
            <w:r w:rsidR="009E52EA">
              <w:rPr>
                <w:noProof/>
                <w:webHidden/>
              </w:rPr>
              <w:instrText xml:space="preserve"> PAGEREF _Toc486003154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5" w:history="1">
            <w:r w:rsidR="009E52EA" w:rsidRPr="00682EDD">
              <w:rPr>
                <w:rStyle w:val="Hyperlink"/>
                <w:noProof/>
              </w:rPr>
              <w:t>ii.</w:t>
            </w:r>
            <w:r w:rsidR="009E52EA">
              <w:rPr>
                <w:rFonts w:eastAsiaTheme="minorEastAsia"/>
                <w:noProof/>
              </w:rPr>
              <w:tab/>
            </w:r>
            <w:r w:rsidR="009E52EA" w:rsidRPr="00682EDD">
              <w:rPr>
                <w:rStyle w:val="Hyperlink"/>
                <w:noProof/>
              </w:rPr>
              <w:t>Capital Asset Pricing Model (CAPM)</w:t>
            </w:r>
            <w:r w:rsidR="009E52EA">
              <w:rPr>
                <w:noProof/>
                <w:webHidden/>
              </w:rPr>
              <w:tab/>
            </w:r>
            <w:r w:rsidR="009E52EA">
              <w:rPr>
                <w:noProof/>
                <w:webHidden/>
              </w:rPr>
              <w:fldChar w:fldCharType="begin"/>
            </w:r>
            <w:r w:rsidR="009E52EA">
              <w:rPr>
                <w:noProof/>
                <w:webHidden/>
              </w:rPr>
              <w:instrText xml:space="preserve"> PAGEREF _Toc486003155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6" w:history="1">
            <w:r w:rsidR="009E52EA" w:rsidRPr="00682EDD">
              <w:rPr>
                <w:rStyle w:val="Hyperlink"/>
                <w:noProof/>
              </w:rPr>
              <w:t>iii.</w:t>
            </w:r>
            <w:r w:rsidR="009E52EA">
              <w:rPr>
                <w:rFonts w:eastAsiaTheme="minorEastAsia"/>
                <w:noProof/>
              </w:rPr>
              <w:tab/>
            </w:r>
            <w:r w:rsidR="009E52EA" w:rsidRPr="00682EDD">
              <w:rPr>
                <w:rStyle w:val="Hyperlink"/>
                <w:noProof/>
              </w:rPr>
              <w:t>Fama-French 3 Factor Model</w:t>
            </w:r>
            <w:r w:rsidR="009E52EA">
              <w:rPr>
                <w:noProof/>
                <w:webHidden/>
              </w:rPr>
              <w:tab/>
            </w:r>
            <w:r w:rsidR="009E52EA">
              <w:rPr>
                <w:noProof/>
                <w:webHidden/>
              </w:rPr>
              <w:fldChar w:fldCharType="begin"/>
            </w:r>
            <w:r w:rsidR="009E52EA">
              <w:rPr>
                <w:noProof/>
                <w:webHidden/>
              </w:rPr>
              <w:instrText xml:space="preserve"> PAGEREF _Toc486003156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7" w:history="1">
            <w:r w:rsidR="009E52EA" w:rsidRPr="00682EDD">
              <w:rPr>
                <w:rStyle w:val="Hyperlink"/>
                <w:noProof/>
              </w:rPr>
              <w:t>iv.</w:t>
            </w:r>
            <w:r w:rsidR="009E52EA">
              <w:rPr>
                <w:rFonts w:eastAsiaTheme="minorEastAsia"/>
                <w:noProof/>
              </w:rPr>
              <w:tab/>
            </w:r>
            <w:r w:rsidR="009E52EA" w:rsidRPr="00682EDD">
              <w:rPr>
                <w:rStyle w:val="Hyperlink"/>
                <w:noProof/>
              </w:rPr>
              <w:t>Safety First Ratio (SFRatio)</w:t>
            </w:r>
            <w:r w:rsidR="009E52EA">
              <w:rPr>
                <w:noProof/>
                <w:webHidden/>
              </w:rPr>
              <w:tab/>
            </w:r>
            <w:r w:rsidR="009E52EA">
              <w:rPr>
                <w:noProof/>
                <w:webHidden/>
              </w:rPr>
              <w:fldChar w:fldCharType="begin"/>
            </w:r>
            <w:r w:rsidR="009E52EA">
              <w:rPr>
                <w:noProof/>
                <w:webHidden/>
              </w:rPr>
              <w:instrText xml:space="preserve"> PAGEREF _Toc486003157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8" w:history="1">
            <w:r w:rsidR="009E52EA" w:rsidRPr="00682EDD">
              <w:rPr>
                <w:rStyle w:val="Hyperlink"/>
                <w:noProof/>
              </w:rPr>
              <w:t>v.</w:t>
            </w:r>
            <w:r w:rsidR="009E52EA">
              <w:rPr>
                <w:rFonts w:eastAsiaTheme="minorEastAsia"/>
                <w:noProof/>
              </w:rPr>
              <w:tab/>
            </w:r>
            <w:r w:rsidR="009E52EA" w:rsidRPr="00682EDD">
              <w:rPr>
                <w:rStyle w:val="Hyperlink"/>
                <w:noProof/>
              </w:rPr>
              <w:t>Sharpe Ratio</w:t>
            </w:r>
            <w:r w:rsidR="009E52EA">
              <w:rPr>
                <w:noProof/>
                <w:webHidden/>
              </w:rPr>
              <w:tab/>
            </w:r>
            <w:r w:rsidR="009E52EA">
              <w:rPr>
                <w:noProof/>
                <w:webHidden/>
              </w:rPr>
              <w:fldChar w:fldCharType="begin"/>
            </w:r>
            <w:r w:rsidR="009E52EA">
              <w:rPr>
                <w:noProof/>
                <w:webHidden/>
              </w:rPr>
              <w:instrText xml:space="preserve"> PAGEREF _Toc486003158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59" w:history="1">
            <w:r w:rsidR="009E52EA" w:rsidRPr="00682EDD">
              <w:rPr>
                <w:rStyle w:val="Hyperlink"/>
                <w:noProof/>
              </w:rPr>
              <w:t>vi.</w:t>
            </w:r>
            <w:r w:rsidR="009E52EA">
              <w:rPr>
                <w:rFonts w:eastAsiaTheme="minorEastAsia"/>
                <w:noProof/>
              </w:rPr>
              <w:tab/>
            </w:r>
            <w:r w:rsidR="009E52EA" w:rsidRPr="00682EDD">
              <w:rPr>
                <w:rStyle w:val="Hyperlink"/>
                <w:noProof/>
              </w:rPr>
              <w:t>Rank</w:t>
            </w:r>
            <w:r w:rsidR="009E52EA">
              <w:rPr>
                <w:noProof/>
                <w:webHidden/>
              </w:rPr>
              <w:tab/>
            </w:r>
            <w:r w:rsidR="009E52EA">
              <w:rPr>
                <w:noProof/>
                <w:webHidden/>
              </w:rPr>
              <w:fldChar w:fldCharType="begin"/>
            </w:r>
            <w:r w:rsidR="009E52EA">
              <w:rPr>
                <w:noProof/>
                <w:webHidden/>
              </w:rPr>
              <w:instrText xml:space="preserve"> PAGEREF _Toc486003159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CB1228" w:rsidRDefault="00CB1228">
          <w:pPr>
            <w:pStyle w:val="TOC1"/>
            <w:rPr>
              <w:ins w:id="1" w:author="TINA_WIN10" w:date="2019-06-08T14:20:00Z"/>
            </w:rPr>
          </w:pPr>
          <w:ins w:id="2" w:author="TINA_WIN10" w:date="2019-06-08T14:21:00Z">
            <w:r w:rsidRPr="00FF04F4">
              <w:t>return anomalies</w:t>
            </w:r>
          </w:ins>
        </w:p>
        <w:p w:rsidR="009E52EA" w:rsidRDefault="00CB1228">
          <w:pPr>
            <w:pStyle w:val="TOC1"/>
            <w:rPr>
              <w:rFonts w:eastAsiaTheme="minorEastAsia"/>
              <w:noProof/>
            </w:rPr>
          </w:pPr>
          <w:hyperlink w:anchor="_Toc486003160" w:history="1">
            <w:r w:rsidR="009E52EA" w:rsidRPr="00682EDD">
              <w:rPr>
                <w:rStyle w:val="Hyperlink"/>
                <w:noProof/>
              </w:rPr>
              <w:t>Portfolio Optimization</w:t>
            </w:r>
            <w:r w:rsidR="009E52EA">
              <w:rPr>
                <w:noProof/>
                <w:webHidden/>
              </w:rPr>
              <w:tab/>
            </w:r>
            <w:r w:rsidR="009E52EA">
              <w:rPr>
                <w:noProof/>
                <w:webHidden/>
              </w:rPr>
              <w:fldChar w:fldCharType="begin"/>
            </w:r>
            <w:r w:rsidR="009E52EA">
              <w:rPr>
                <w:noProof/>
                <w:webHidden/>
              </w:rPr>
              <w:instrText xml:space="preserve"> PAGEREF _Toc486003160 \h </w:instrText>
            </w:r>
            <w:r w:rsidR="009E52EA">
              <w:rPr>
                <w:noProof/>
                <w:webHidden/>
              </w:rPr>
            </w:r>
            <w:r w:rsidR="009E52EA">
              <w:rPr>
                <w:noProof/>
                <w:webHidden/>
              </w:rPr>
              <w:fldChar w:fldCharType="separate"/>
            </w:r>
            <w:r w:rsidR="009E52EA">
              <w:rPr>
                <w:noProof/>
                <w:webHidden/>
              </w:rPr>
              <w:t>8</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61" w:history="1">
            <w:r w:rsidR="009E52EA" w:rsidRPr="00682EDD">
              <w:rPr>
                <w:rStyle w:val="Hyperlink"/>
                <w:noProof/>
              </w:rPr>
              <w:t>i.</w:t>
            </w:r>
            <w:r w:rsidR="009E52EA">
              <w:rPr>
                <w:rFonts w:eastAsiaTheme="minorEastAsia"/>
                <w:noProof/>
              </w:rPr>
              <w:tab/>
            </w:r>
            <w:r w:rsidR="009E52EA" w:rsidRPr="00682EDD">
              <w:rPr>
                <w:rStyle w:val="Hyperlink"/>
                <w:noProof/>
              </w:rPr>
              <w:t>Methodology</w:t>
            </w:r>
            <w:r w:rsidR="009E52EA">
              <w:rPr>
                <w:noProof/>
                <w:webHidden/>
              </w:rPr>
              <w:tab/>
            </w:r>
            <w:r w:rsidR="009E52EA">
              <w:rPr>
                <w:noProof/>
                <w:webHidden/>
              </w:rPr>
              <w:fldChar w:fldCharType="begin"/>
            </w:r>
            <w:r w:rsidR="009E52EA">
              <w:rPr>
                <w:noProof/>
                <w:webHidden/>
              </w:rPr>
              <w:instrText xml:space="preserve"> PAGEREF _Toc486003161 \h </w:instrText>
            </w:r>
            <w:r w:rsidR="009E52EA">
              <w:rPr>
                <w:noProof/>
                <w:webHidden/>
              </w:rPr>
            </w:r>
            <w:r w:rsidR="009E52EA">
              <w:rPr>
                <w:noProof/>
                <w:webHidden/>
              </w:rPr>
              <w:fldChar w:fldCharType="separate"/>
            </w:r>
            <w:r w:rsidR="009E52EA">
              <w:rPr>
                <w:noProof/>
                <w:webHidden/>
              </w:rPr>
              <w:t>8</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62" w:history="1">
            <w:r w:rsidR="009E52EA" w:rsidRPr="00682EDD">
              <w:rPr>
                <w:rStyle w:val="Hyperlink"/>
                <w:noProof/>
              </w:rPr>
              <w:t>ii.</w:t>
            </w:r>
            <w:r w:rsidR="009E52EA">
              <w:rPr>
                <w:rFonts w:eastAsiaTheme="minorEastAsia"/>
                <w:noProof/>
              </w:rPr>
              <w:tab/>
            </w:r>
            <w:r w:rsidR="009E52EA" w:rsidRPr="00682EDD">
              <w:rPr>
                <w:rStyle w:val="Hyperlink"/>
                <w:noProof/>
              </w:rPr>
              <w:t>Global Minimum Variance</w:t>
            </w:r>
            <w:r w:rsidR="009E52EA">
              <w:rPr>
                <w:noProof/>
                <w:webHidden/>
              </w:rPr>
              <w:tab/>
            </w:r>
            <w:r w:rsidR="009E52EA">
              <w:rPr>
                <w:noProof/>
                <w:webHidden/>
              </w:rPr>
              <w:fldChar w:fldCharType="begin"/>
            </w:r>
            <w:r w:rsidR="009E52EA">
              <w:rPr>
                <w:noProof/>
                <w:webHidden/>
              </w:rPr>
              <w:instrText xml:space="preserve"> PAGEREF _Toc486003162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63" w:history="1">
            <w:r w:rsidR="009E52EA" w:rsidRPr="00682EDD">
              <w:rPr>
                <w:rStyle w:val="Hyperlink"/>
                <w:noProof/>
              </w:rPr>
              <w:t>iii.</w:t>
            </w:r>
            <w:r w:rsidR="009E52EA">
              <w:rPr>
                <w:rFonts w:eastAsiaTheme="minorEastAsia"/>
                <w:noProof/>
              </w:rPr>
              <w:tab/>
            </w:r>
            <w:r w:rsidR="009E52EA" w:rsidRPr="00682EDD">
              <w:rPr>
                <w:rStyle w:val="Hyperlink"/>
                <w:noProof/>
              </w:rPr>
              <w:t>Tangent Portfolio</w:t>
            </w:r>
            <w:r w:rsidR="009E52EA">
              <w:rPr>
                <w:noProof/>
                <w:webHidden/>
              </w:rPr>
              <w:tab/>
            </w:r>
            <w:r w:rsidR="009E52EA">
              <w:rPr>
                <w:noProof/>
                <w:webHidden/>
              </w:rPr>
              <w:fldChar w:fldCharType="begin"/>
            </w:r>
            <w:r w:rsidR="009E52EA">
              <w:rPr>
                <w:noProof/>
                <w:webHidden/>
              </w:rPr>
              <w:instrText xml:space="preserve"> PAGEREF _Toc486003163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CB1228">
          <w:pPr>
            <w:pStyle w:val="TOC3"/>
            <w:tabs>
              <w:tab w:val="left" w:pos="880"/>
              <w:tab w:val="right" w:leader="dot" w:pos="9350"/>
            </w:tabs>
            <w:rPr>
              <w:rFonts w:eastAsiaTheme="minorEastAsia"/>
              <w:noProof/>
            </w:rPr>
          </w:pPr>
          <w:hyperlink w:anchor="_Toc486003164" w:history="1">
            <w:r w:rsidR="009E52EA" w:rsidRPr="00682EDD">
              <w:rPr>
                <w:rStyle w:val="Hyperlink"/>
                <w:noProof/>
              </w:rPr>
              <w:t>iv.</w:t>
            </w:r>
            <w:r w:rsidR="009E52EA">
              <w:rPr>
                <w:rFonts w:eastAsiaTheme="minorEastAsia"/>
                <w:noProof/>
              </w:rPr>
              <w:tab/>
            </w:r>
            <w:r w:rsidR="009E52EA" w:rsidRPr="00682EDD">
              <w:rPr>
                <w:rStyle w:val="Hyperlink"/>
                <w:noProof/>
              </w:rPr>
              <w:t>Efficient Frontier</w:t>
            </w:r>
            <w:r w:rsidR="009E52EA">
              <w:rPr>
                <w:noProof/>
                <w:webHidden/>
              </w:rPr>
              <w:tab/>
            </w:r>
            <w:r w:rsidR="009E52EA">
              <w:rPr>
                <w:noProof/>
                <w:webHidden/>
              </w:rPr>
              <w:fldChar w:fldCharType="begin"/>
            </w:r>
            <w:r w:rsidR="009E52EA">
              <w:rPr>
                <w:noProof/>
                <w:webHidden/>
              </w:rPr>
              <w:instrText xml:space="preserve"> PAGEREF _Toc486003164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CB1228">
          <w:pPr>
            <w:pStyle w:val="TOC1"/>
            <w:rPr>
              <w:rFonts w:eastAsiaTheme="minorEastAsia"/>
              <w:noProof/>
            </w:rPr>
          </w:pPr>
          <w:hyperlink w:anchor="_Toc486003165" w:history="1">
            <w:r w:rsidR="009E52EA" w:rsidRPr="00682EDD">
              <w:rPr>
                <w:rStyle w:val="Hyperlink"/>
                <w:noProof/>
              </w:rPr>
              <w:t>Reflection</w:t>
            </w:r>
            <w:r w:rsidR="009E52EA">
              <w:rPr>
                <w:noProof/>
                <w:webHidden/>
              </w:rPr>
              <w:tab/>
            </w:r>
            <w:r w:rsidR="009E52EA">
              <w:rPr>
                <w:noProof/>
                <w:webHidden/>
              </w:rPr>
              <w:fldChar w:fldCharType="begin"/>
            </w:r>
            <w:r w:rsidR="009E52EA">
              <w:rPr>
                <w:noProof/>
                <w:webHidden/>
              </w:rPr>
              <w:instrText xml:space="preserve"> PAGEREF _Toc486003165 \h </w:instrText>
            </w:r>
            <w:r w:rsidR="009E52EA">
              <w:rPr>
                <w:noProof/>
                <w:webHidden/>
              </w:rPr>
            </w:r>
            <w:r w:rsidR="009E52EA">
              <w:rPr>
                <w:noProof/>
                <w:webHidden/>
              </w:rPr>
              <w:fldChar w:fldCharType="separate"/>
            </w:r>
            <w:r w:rsidR="009E52EA">
              <w:rPr>
                <w:noProof/>
                <w:webHidden/>
              </w:rPr>
              <w:t>10</w:t>
            </w:r>
            <w:r w:rsidR="009E52EA">
              <w:rPr>
                <w:noProof/>
                <w:webHidden/>
              </w:rPr>
              <w:fldChar w:fldCharType="end"/>
            </w:r>
          </w:hyperlink>
        </w:p>
        <w:p w:rsidR="009E52EA" w:rsidRDefault="00CB1228">
          <w:pPr>
            <w:pStyle w:val="TOC1"/>
            <w:rPr>
              <w:rFonts w:eastAsiaTheme="minorEastAsia"/>
              <w:noProof/>
            </w:rPr>
          </w:pPr>
          <w:hyperlink w:anchor="_Toc486003166" w:history="1">
            <w:r w:rsidR="009E52EA" w:rsidRPr="00682EDD">
              <w:rPr>
                <w:rStyle w:val="Hyperlink"/>
                <w:noProof/>
              </w:rPr>
              <w:t>Appendix</w:t>
            </w:r>
            <w:r w:rsidR="009E52EA">
              <w:rPr>
                <w:noProof/>
                <w:webHidden/>
              </w:rPr>
              <w:tab/>
            </w:r>
            <w:r w:rsidR="009E52EA">
              <w:rPr>
                <w:noProof/>
                <w:webHidden/>
              </w:rPr>
              <w:fldChar w:fldCharType="begin"/>
            </w:r>
            <w:r w:rsidR="009E52EA">
              <w:rPr>
                <w:noProof/>
                <w:webHidden/>
              </w:rPr>
              <w:instrText xml:space="preserve"> PAGEREF _Toc486003166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9E52EA" w:rsidRDefault="00CB1228">
          <w:pPr>
            <w:pStyle w:val="TOC3"/>
            <w:tabs>
              <w:tab w:val="right" w:leader="dot" w:pos="9350"/>
            </w:tabs>
            <w:rPr>
              <w:rFonts w:eastAsiaTheme="minorEastAsia"/>
              <w:noProof/>
            </w:rPr>
          </w:pPr>
          <w:hyperlink w:anchor="_Toc486003167" w:history="1">
            <w:r w:rsidR="009E52EA" w:rsidRPr="00682EDD">
              <w:rPr>
                <w:rStyle w:val="Hyperlink"/>
                <w:noProof/>
              </w:rPr>
              <w:t>Portfolio Performance</w:t>
            </w:r>
            <w:r w:rsidR="009E52EA">
              <w:rPr>
                <w:noProof/>
                <w:webHidden/>
              </w:rPr>
              <w:tab/>
            </w:r>
            <w:r w:rsidR="009E52EA">
              <w:rPr>
                <w:noProof/>
                <w:webHidden/>
              </w:rPr>
              <w:fldChar w:fldCharType="begin"/>
            </w:r>
            <w:r w:rsidR="009E52EA">
              <w:rPr>
                <w:noProof/>
                <w:webHidden/>
              </w:rPr>
              <w:instrText xml:space="preserve"> PAGEREF _Toc486003167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9E52EA" w:rsidRDefault="00CB1228">
          <w:pPr>
            <w:pStyle w:val="TOC1"/>
            <w:rPr>
              <w:rFonts w:eastAsiaTheme="minorEastAsia"/>
              <w:noProof/>
            </w:rPr>
          </w:pPr>
          <w:hyperlink w:anchor="_Toc486003168" w:history="1">
            <w:r w:rsidR="009E52EA" w:rsidRPr="00682EDD">
              <w:rPr>
                <w:rStyle w:val="Hyperlink"/>
                <w:noProof/>
              </w:rPr>
              <w:t>References</w:t>
            </w:r>
            <w:r w:rsidR="009E52EA">
              <w:rPr>
                <w:noProof/>
                <w:webHidden/>
              </w:rPr>
              <w:tab/>
            </w:r>
            <w:r w:rsidR="009E52EA">
              <w:rPr>
                <w:noProof/>
                <w:webHidden/>
              </w:rPr>
              <w:fldChar w:fldCharType="begin"/>
            </w:r>
            <w:r w:rsidR="009E52EA">
              <w:rPr>
                <w:noProof/>
                <w:webHidden/>
              </w:rPr>
              <w:instrText xml:space="preserve"> PAGEREF _Toc486003168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D267AA" w:rsidRDefault="00D267AA" w:rsidP="0088400C">
          <w:pPr>
            <w:jc w:val="center"/>
          </w:pPr>
          <w:r>
            <w:rPr>
              <w:b/>
              <w:bCs/>
              <w:noProof/>
            </w:rPr>
            <w:fldChar w:fldCharType="end"/>
          </w:r>
        </w:p>
      </w:sdtContent>
    </w:sdt>
    <w:p w:rsidR="00D873F3" w:rsidRDefault="00D873F3" w:rsidP="0088400C">
      <w:pPr>
        <w:pStyle w:val="NoSpacing"/>
        <w:jc w:val="center"/>
        <w:rPr>
          <w:b/>
        </w:rPr>
      </w:pPr>
    </w:p>
    <w:p w:rsidR="00D873F3" w:rsidRDefault="00D873F3" w:rsidP="0088400C">
      <w:pPr>
        <w:pStyle w:val="NoSpacing"/>
        <w:jc w:val="center"/>
        <w:rPr>
          <w:b/>
        </w:rPr>
      </w:pPr>
    </w:p>
    <w:p w:rsidR="00D873F3" w:rsidRDefault="00D873F3"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CB5D12" w:rsidRPr="00CB5D12" w:rsidRDefault="00CB5D12" w:rsidP="004B5B91">
      <w:pPr>
        <w:pStyle w:val="Heading1"/>
        <w:jc w:val="both"/>
      </w:pPr>
      <w:bookmarkStart w:id="3" w:name="_Toc486003145"/>
      <w:r>
        <w:t>Macro Economy and Investment Strategy</w:t>
      </w:r>
      <w:bookmarkEnd w:id="3"/>
    </w:p>
    <w:p w:rsidR="00CD4944" w:rsidRDefault="002D650B" w:rsidP="00222052">
      <w:pPr>
        <w:jc w:val="both"/>
      </w:pPr>
      <w:r>
        <w:t xml:space="preserve">Looking ahead in 2017 and 2018, the bull market is poised to continue its run based on the three drivers of the market. Economic, political, and sentiment drivers. When we look at the </w:t>
      </w:r>
      <w:r w:rsidR="00E05F6A">
        <w:t>economy</w:t>
      </w:r>
      <w:r>
        <w:t xml:space="preserve"> we want to focus on forward looking economic indicators, </w:t>
      </w:r>
      <w:commentRangeStart w:id="4"/>
      <w:r>
        <w:t xml:space="preserve">and one of the most accurate indicators is the “The Conference Board Leading Economic Indicator” (LEI). </w:t>
      </w:r>
      <w:commentRangeEnd w:id="4"/>
      <w:r w:rsidR="00377064">
        <w:rPr>
          <w:rStyle w:val="CommentReference"/>
        </w:rPr>
        <w:commentReference w:id="4"/>
      </w:r>
      <w:r>
        <w:t xml:space="preserve">The LEI is a collection of forward looking indicators such as Interest Rate Spread (the difference between 10-yr Treasury Bonds and Fed Funds rate), Average consumer expectations for business conditions, and building permits. </w:t>
      </w:r>
      <w:r w:rsidR="00E05F6A">
        <w:t xml:space="preserve">In the history of this gauge, there has never been a recession when the LEI is high and rising. In its latest release (May 18, 2017) the gauge hit an all-time high improving by 0.3%. From a political scope, there is still gridlock in Congress despite the Republican majority in both the House and the Senate. Establishment Republicans are not on the same page as Trump giving rise to more inter-party gridlock, which is bullish. Gridlock is </w:t>
      </w:r>
      <w:r w:rsidR="00580C85">
        <w:t>favored by investors</w:t>
      </w:r>
      <w:r w:rsidR="00E05F6A">
        <w:t xml:space="preserve"> because markets </w:t>
      </w:r>
      <w:r w:rsidR="00580C85">
        <w:t>fear</w:t>
      </w:r>
      <w:r w:rsidR="00E05F6A">
        <w:t xml:space="preserve"> aggressive legislative change, as that creates a heightened probability of big unforeseen negatives that can knock bull markets off course. Lastly, sentiment seems to be tamed. We went through a period of heightened fear but the market likes to</w:t>
      </w:r>
      <w:r w:rsidR="00580C85">
        <w:t xml:space="preserve"> climb the wall of worries, which </w:t>
      </w:r>
      <w:r w:rsidR="00E05F6A">
        <w:t xml:space="preserve">is created by falling uncertainty. </w:t>
      </w:r>
      <w:r w:rsidR="00580C85">
        <w:t>This has been the most hated bull market in history, which is very bullish.</w:t>
      </w:r>
    </w:p>
    <w:p w:rsidR="00580C85" w:rsidRPr="00940FBF" w:rsidRDefault="00580C85" w:rsidP="00222052">
      <w:pPr>
        <w:jc w:val="both"/>
        <w:rPr>
          <w:rFonts w:cstheme="minorHAnsi"/>
        </w:rPr>
      </w:pPr>
      <w:r w:rsidRPr="00940FBF">
        <w:rPr>
          <w:rFonts w:cstheme="minorHAnsi"/>
        </w:rPr>
        <w:t xml:space="preserve">Our investment strategy is </w:t>
      </w:r>
      <w:r>
        <w:rPr>
          <w:rFonts w:cstheme="minorHAnsi"/>
        </w:rPr>
        <w:t xml:space="preserve">based on </w:t>
      </w:r>
      <w:r w:rsidRPr="00940FBF">
        <w:rPr>
          <w:rFonts w:cstheme="minorHAnsi"/>
        </w:rPr>
        <w:t xml:space="preserve">a top down philosophy. The </w:t>
      </w:r>
      <w:r>
        <w:rPr>
          <w:rFonts w:cstheme="minorHAnsi"/>
        </w:rPr>
        <w:t xml:space="preserve">most </w:t>
      </w:r>
      <w:r w:rsidRPr="00940FBF">
        <w:rPr>
          <w:rFonts w:cstheme="minorHAnsi"/>
        </w:rPr>
        <w:t xml:space="preserve">important </w:t>
      </w:r>
      <w:r>
        <w:rPr>
          <w:rFonts w:cstheme="minorHAnsi"/>
        </w:rPr>
        <w:t>decision</w:t>
      </w:r>
      <w:r w:rsidRPr="00940FBF">
        <w:rPr>
          <w:rFonts w:cstheme="minorHAnsi"/>
        </w:rPr>
        <w:t xml:space="preserve"> we made </w:t>
      </w:r>
      <w:r>
        <w:rPr>
          <w:rFonts w:cstheme="minorHAnsi"/>
        </w:rPr>
        <w:t>was</w:t>
      </w:r>
      <w:r w:rsidRPr="00940FBF">
        <w:rPr>
          <w:rFonts w:cstheme="minorHAnsi"/>
        </w:rPr>
        <w:t xml:space="preserve"> determining the sectors, and size we want to invest in relative to the S&amp;P 500. Given that we are in the back half of this current bull market, history shows us that mega cap stocks tend to outperform the market. </w:t>
      </w:r>
      <w:commentRangeStart w:id="5"/>
      <w:r w:rsidRPr="00940FBF">
        <w:rPr>
          <w:rFonts w:cstheme="minorHAnsi"/>
        </w:rPr>
        <w:t xml:space="preserve">A mega cap company is any company with a market capitalization larger than the average market capitalization of the relative benchmark, </w:t>
      </w:r>
      <w:commentRangeEnd w:id="5"/>
      <w:r w:rsidR="00377064">
        <w:rPr>
          <w:rStyle w:val="CommentReference"/>
        </w:rPr>
        <w:commentReference w:id="5"/>
      </w:r>
      <w:r w:rsidRPr="00940FBF">
        <w:rPr>
          <w:rFonts w:cstheme="minorHAnsi"/>
        </w:rPr>
        <w:t>which in our case is $85.5 billion. That is the first parameter of the portfolio. Secondly, we want to make sure we are properly diversified, and given that we can only hold 6 total stocks, we want to spread the money amongst the top 6 sectors to reduce the relative risk. That means we are looking for companies in Technology, Financials, Health Care, Consumer Cyclical, Industrials, and Consumer Defensive covering about 80% of the US market, meaning we are taking an opportunity risk on the other 20% of the market. The breakdown of the top 6 sectors of the S&amp;P 500</w:t>
      </w:r>
      <w:r>
        <w:rPr>
          <w:rFonts w:cstheme="minorHAnsi"/>
        </w:rPr>
        <w:t xml:space="preserve"> when we first started </w:t>
      </w:r>
      <w:r w:rsidR="003871E0">
        <w:rPr>
          <w:rFonts w:cstheme="minorHAnsi"/>
        </w:rPr>
        <w:t>our investments</w:t>
      </w:r>
      <w:r w:rsidRPr="00940FBF">
        <w:rPr>
          <w:rFonts w:cstheme="minorHAnsi"/>
        </w:rPr>
        <w:t xml:space="preserve"> are as follows:</w:t>
      </w:r>
    </w:p>
    <w:tbl>
      <w:tblPr>
        <w:tblW w:w="3820" w:type="dxa"/>
        <w:tblInd w:w="93" w:type="dxa"/>
        <w:tblLook w:val="04A0" w:firstRow="1" w:lastRow="0" w:firstColumn="1" w:lastColumn="0" w:noHBand="0" w:noVBand="1"/>
      </w:tblPr>
      <w:tblGrid>
        <w:gridCol w:w="2220"/>
        <w:gridCol w:w="1600"/>
      </w:tblGrid>
      <w:tr w:rsidR="001E690B" w:rsidRPr="001E690B" w:rsidTr="00B43109">
        <w:trPr>
          <w:trHeight w:val="255"/>
        </w:trPr>
        <w:tc>
          <w:tcPr>
            <w:tcW w:w="22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Sector</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Weight</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Technology</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19.07%</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Financials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15.99%</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Health Care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13.62%</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Cyclical</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11.79%</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Industrials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10.87%</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Defensive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8.89%</w:t>
            </w:r>
          </w:p>
        </w:tc>
      </w:tr>
    </w:tbl>
    <w:p w:rsidR="001E690B" w:rsidRDefault="001E690B" w:rsidP="00B43109">
      <w:pPr>
        <w:jc w:val="both"/>
        <w:rPr>
          <w:rFonts w:cstheme="minorHAnsi"/>
        </w:rPr>
      </w:pPr>
    </w:p>
    <w:p w:rsidR="00580C85" w:rsidRDefault="00580C85" w:rsidP="00B43109">
      <w:pPr>
        <w:jc w:val="both"/>
        <w:rPr>
          <w:rFonts w:cstheme="minorHAnsi"/>
        </w:rPr>
      </w:pPr>
      <w:r w:rsidRPr="00940FBF">
        <w:rPr>
          <w:rFonts w:cstheme="minorHAnsi"/>
        </w:rPr>
        <w:t>We plan to go overweight to Tech, Health Care, and Con. Cyclical. Stay neutral to Financials and Con. Defensive and underweight to Industrials. Our portfolio breakdown is as follows:</w:t>
      </w:r>
    </w:p>
    <w:p w:rsidR="00D141D5" w:rsidRPr="00940FBF" w:rsidRDefault="00D141D5" w:rsidP="00B43109">
      <w:pPr>
        <w:jc w:val="both"/>
        <w:rPr>
          <w:rFonts w:cstheme="minorHAnsi"/>
        </w:rPr>
      </w:pPr>
    </w:p>
    <w:tbl>
      <w:tblPr>
        <w:tblW w:w="5020" w:type="dxa"/>
        <w:tblInd w:w="93" w:type="dxa"/>
        <w:tblLook w:val="04A0" w:firstRow="1" w:lastRow="0" w:firstColumn="1" w:lastColumn="0" w:noHBand="0" w:noVBand="1"/>
      </w:tblPr>
      <w:tblGrid>
        <w:gridCol w:w="2220"/>
        <w:gridCol w:w="1600"/>
        <w:gridCol w:w="1200"/>
      </w:tblGrid>
      <w:tr w:rsidR="001E690B" w:rsidRPr="001E690B" w:rsidTr="00B43109">
        <w:trPr>
          <w:trHeight w:val="255"/>
        </w:trPr>
        <w:tc>
          <w:tcPr>
            <w:tcW w:w="22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Sector</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Weight</w:t>
            </w:r>
          </w:p>
        </w:tc>
        <w:tc>
          <w:tcPr>
            <w:tcW w:w="12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Vs. S&amp;P 500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Technology</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24.88%</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5.81%</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Health Care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19.45%</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5.83%</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Cyclical</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17.03%</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5.24%</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Financials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15.93%</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Defensive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8.96%</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Industrials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7.91%</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color w:val="FF0000"/>
                <w:sz w:val="20"/>
                <w:szCs w:val="20"/>
              </w:rPr>
            </w:pPr>
            <w:r>
              <w:rPr>
                <w:rFonts w:ascii="Arial" w:eastAsia="Times New Roman" w:hAnsi="Arial" w:cs="Arial"/>
                <w:color w:val="FF0000"/>
                <w:sz w:val="20"/>
                <w:szCs w:val="20"/>
              </w:rPr>
              <w:t>~</w:t>
            </w:r>
            <w:r w:rsidR="001E690B" w:rsidRPr="001E690B">
              <w:rPr>
                <w:rFonts w:ascii="Arial" w:eastAsia="Times New Roman" w:hAnsi="Arial" w:cs="Arial"/>
                <w:color w:val="FF0000"/>
                <w:sz w:val="20"/>
                <w:szCs w:val="20"/>
              </w:rPr>
              <w:t>-0.98%</w:t>
            </w:r>
          </w:p>
        </w:tc>
      </w:tr>
    </w:tbl>
    <w:p w:rsidR="00E0377B" w:rsidRDefault="00E0377B" w:rsidP="00B43109">
      <w:pPr>
        <w:jc w:val="both"/>
        <w:rPr>
          <w:rFonts w:cstheme="minorHAnsi"/>
          <w:b/>
        </w:rPr>
      </w:pPr>
    </w:p>
    <w:p w:rsidR="00CA1D79" w:rsidRDefault="00CA1D79" w:rsidP="00B43109">
      <w:pPr>
        <w:jc w:val="both"/>
        <w:rPr>
          <w:rFonts w:cstheme="minorHAnsi"/>
          <w:b/>
        </w:rPr>
      </w:pPr>
      <w:r w:rsidRPr="00CA1D79">
        <w:rPr>
          <w:rFonts w:cstheme="minorHAnsi"/>
          <w:b/>
          <w:noProof/>
          <w:lang w:eastAsia="zh-CN"/>
        </w:rPr>
        <w:drawing>
          <wp:inline distT="0" distB="0" distL="0" distR="0" wp14:anchorId="5F37941C" wp14:editId="7239D002">
            <wp:extent cx="4839300" cy="3243350"/>
            <wp:effectExtent l="0" t="0" r="0" b="0"/>
            <wp:docPr id="78" name="Shape 78"/>
            <wp:cNvGraphicFramePr/>
            <a:graphic xmlns:a="http://schemas.openxmlformats.org/drawingml/2006/main">
              <a:graphicData uri="http://schemas.openxmlformats.org/drawingml/2006/picture">
                <pic:pic xmlns:pic="http://schemas.openxmlformats.org/drawingml/2006/picture">
                  <pic:nvPicPr>
                    <pic:cNvPr id="78" name="Shape 78"/>
                    <pic:cNvPicPr preferRelativeResize="0"/>
                  </pic:nvPicPr>
                  <pic:blipFill>
                    <a:blip r:embed="rId9">
                      <a:alphaModFix/>
                    </a:blip>
                    <a:stretch>
                      <a:fillRect/>
                    </a:stretch>
                  </pic:blipFill>
                  <pic:spPr>
                    <a:xfrm>
                      <a:off x="0" y="0"/>
                      <a:ext cx="4839300" cy="3243350"/>
                    </a:xfrm>
                    <a:prstGeom prst="rect">
                      <a:avLst/>
                    </a:prstGeom>
                    <a:noFill/>
                    <a:ln>
                      <a:noFill/>
                    </a:ln>
                  </pic:spPr>
                </pic:pic>
              </a:graphicData>
            </a:graphic>
          </wp:inline>
        </w:drawing>
      </w:r>
    </w:p>
    <w:p w:rsidR="00E0377B" w:rsidRPr="00E0377B" w:rsidRDefault="00E0377B" w:rsidP="008725A3">
      <w:pPr>
        <w:pStyle w:val="Heading1"/>
      </w:pPr>
      <w:bookmarkStart w:id="6" w:name="_Toc486003146"/>
      <w:bookmarkStart w:id="7" w:name="_GoBack"/>
      <w:r>
        <w:t>Industry and Company Analysis</w:t>
      </w:r>
      <w:bookmarkEnd w:id="6"/>
    </w:p>
    <w:tbl>
      <w:tblPr>
        <w:tblW w:w="10440" w:type="dxa"/>
        <w:tblInd w:w="-5" w:type="dxa"/>
        <w:tblCellMar>
          <w:top w:w="15" w:type="dxa"/>
          <w:bottom w:w="15" w:type="dxa"/>
        </w:tblCellMar>
        <w:tblLook w:val="04A0" w:firstRow="1" w:lastRow="0" w:firstColumn="1" w:lastColumn="0" w:noHBand="0" w:noVBand="1"/>
      </w:tblPr>
      <w:tblGrid>
        <w:gridCol w:w="2560"/>
        <w:gridCol w:w="1900"/>
        <w:gridCol w:w="2820"/>
        <w:gridCol w:w="2180"/>
        <w:gridCol w:w="980"/>
      </w:tblGrid>
      <w:tr w:rsidR="004B7AEB" w:rsidRPr="004B7AEB" w:rsidTr="00B43109">
        <w:trPr>
          <w:trHeight w:val="285"/>
        </w:trPr>
        <w:tc>
          <w:tcPr>
            <w:tcW w:w="2560" w:type="dxa"/>
            <w:tcBorders>
              <w:top w:val="single" w:sz="4" w:space="0" w:color="auto"/>
              <w:left w:val="single" w:sz="4" w:space="0" w:color="auto"/>
              <w:bottom w:val="nil"/>
              <w:right w:val="single" w:sz="4" w:space="0" w:color="auto"/>
            </w:tcBorders>
            <w:shd w:val="clear" w:color="000000" w:fill="002060"/>
            <w:vAlign w:val="bottom"/>
            <w:hideMark/>
          </w:tcPr>
          <w:bookmarkEnd w:id="7"/>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Stock</w:t>
            </w:r>
          </w:p>
        </w:tc>
        <w:tc>
          <w:tcPr>
            <w:tcW w:w="190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 Shares Purchased</w:t>
            </w:r>
          </w:p>
        </w:tc>
        <w:tc>
          <w:tcPr>
            <w:tcW w:w="282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Purchased Price Per Share ($)</w:t>
            </w:r>
          </w:p>
        </w:tc>
        <w:tc>
          <w:tcPr>
            <w:tcW w:w="218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Purchased Amount ($)</w:t>
            </w:r>
          </w:p>
        </w:tc>
        <w:tc>
          <w:tcPr>
            <w:tcW w:w="98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w:t>
            </w:r>
          </w:p>
        </w:tc>
      </w:tr>
      <w:tr w:rsidR="004B7AEB" w:rsidRPr="004B7AEB" w:rsidTr="00B43109">
        <w:trPr>
          <w:trHeight w:val="285"/>
        </w:trPr>
        <w:tc>
          <w:tcPr>
            <w:tcW w:w="256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p>
        </w:tc>
        <w:tc>
          <w:tcPr>
            <w:tcW w:w="190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282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218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98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Weight</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Apple (AAPL)</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176</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141.39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24,884.64</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24.88%</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Johnson and Johnson (JNJ)</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122.3</w:t>
            </w:r>
            <w:r w:rsidR="00D81B0D">
              <w:rPr>
                <w:rFonts w:ascii="Calibri" w:eastAsia="Times New Roman" w:hAnsi="Calibri" w:cs="Calibri"/>
                <w:color w:val="000000"/>
              </w:rPr>
              <w:t>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19,445.70</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19.45%</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Wal Mart (WMT)</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231</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73.75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17,036.25</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17.03%</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Citi (C)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271</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58.77</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15,926.67</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15.93%</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Proctor and Gamble (PG)</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99</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90.49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8,958.51</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8.96%</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United Technologies (UTX)</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70</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113</w:t>
            </w:r>
            <w:r w:rsidR="00D81B0D">
              <w:rPr>
                <w:rFonts w:ascii="Calibri" w:eastAsia="Times New Roman" w:hAnsi="Calibri" w:cs="Calibri"/>
                <w:color w:val="000000"/>
              </w:rPr>
              <w:t>.00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7,910.00</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7.91%</w:t>
            </w:r>
          </w:p>
        </w:tc>
      </w:tr>
    </w:tbl>
    <w:p w:rsidR="00E0377B" w:rsidRDefault="00E0377B" w:rsidP="008725A3">
      <w:pPr>
        <w:pStyle w:val="ListParagraph"/>
        <w:ind w:left="360"/>
        <w:rPr>
          <w:rFonts w:cstheme="minorHAnsi"/>
        </w:rPr>
      </w:pPr>
    </w:p>
    <w:p w:rsidR="00CA1D79" w:rsidRDefault="00CA1D79" w:rsidP="00B43109">
      <w:pPr>
        <w:pStyle w:val="ListParagraph"/>
        <w:ind w:left="360"/>
        <w:jc w:val="both"/>
        <w:rPr>
          <w:rFonts w:cstheme="minorHAnsi"/>
        </w:rPr>
      </w:pPr>
    </w:p>
    <w:p w:rsidR="00CA1D79" w:rsidRPr="00E0377B" w:rsidRDefault="00CA1D79"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8" w:name="_Toc486003147"/>
      <w:commentRangeStart w:id="9"/>
      <w:r w:rsidRPr="00932191">
        <w:rPr>
          <w:rStyle w:val="Heading3Char"/>
        </w:rPr>
        <w:t>Apple (AAPL)</w:t>
      </w:r>
      <w:bookmarkEnd w:id="8"/>
      <w:r w:rsidRPr="00904028">
        <w:rPr>
          <w:rFonts w:cstheme="minorHAnsi"/>
          <w:bCs/>
        </w:rPr>
        <w:t>:</w:t>
      </w:r>
      <w:r w:rsidRPr="00C91C5D">
        <w:rPr>
          <w:rFonts w:cstheme="minorHAnsi"/>
          <w:b/>
        </w:rPr>
        <w:t xml:space="preserve"> </w:t>
      </w:r>
      <w:commentRangeEnd w:id="9"/>
      <w:r w:rsidR="00377064">
        <w:rPr>
          <w:rStyle w:val="CommentReference"/>
        </w:rPr>
        <w:commentReference w:id="9"/>
      </w:r>
      <w:r w:rsidRPr="00C91C5D">
        <w:rPr>
          <w:rFonts w:cstheme="minorHAnsi"/>
        </w:rPr>
        <w:t>Apple Inc. designs, manufactures, and markets mobile communication and media devices, personal computers, and portable digital music players to consumers, small and mid-sized businesses, and education, enterprise, and government customers worldwide. It offers iPhone, a line of smartphones; iPad, a line of multi-purpose tablets; and Mac, a line of desktop and portable personal computers. The company sells and delivers digital content and applications through the iTunes Store, App Store, Mac App Store, TV App Store, iBooks Store, and Apple Music. Apple Inc. was founded in 1977 and is headquartered in Cupertino, California.</w:t>
      </w:r>
    </w:p>
    <w:p w:rsidR="00E0377B" w:rsidRPr="00E0377B" w:rsidRDefault="00E0377B" w:rsidP="00C91C5D">
      <w:pPr>
        <w:pStyle w:val="ListParagraph"/>
        <w:ind w:left="360" w:firstLine="360"/>
        <w:jc w:val="both"/>
        <w:rPr>
          <w:rFonts w:cstheme="minorHAnsi"/>
        </w:rPr>
      </w:pPr>
      <w:r w:rsidRPr="00E0377B">
        <w:rPr>
          <w:rFonts w:cstheme="minorHAnsi"/>
        </w:rPr>
        <w:t>APPL = SIC Code 3663 – Radio &amp; TV Broadcasting &amp; Communications Equipment</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Del="00CB1228" w:rsidTr="00B43109">
        <w:trPr>
          <w:trHeight w:val="285"/>
          <w:del w:id="10" w:author="TINA_WIN10" w:date="2019-06-08T14:24:00Z"/>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11" w:author="TINA_WIN10" w:date="2019-06-08T14:24:00Z"/>
                <w:rFonts w:ascii="Calibri" w:eastAsia="Times New Roman" w:hAnsi="Calibri" w:cs="Calibri"/>
                <w:b/>
                <w:bCs/>
                <w:color w:val="FFFFFF"/>
              </w:rPr>
            </w:pPr>
            <w:del w:id="12" w:author="TINA_WIN10" w:date="2019-06-08T14:24:00Z">
              <w:r w:rsidRPr="004B7AEB" w:rsidDel="00CB1228">
                <w:rPr>
                  <w:rFonts w:ascii="Calibri" w:eastAsia="Times New Roman" w:hAnsi="Calibri" w:cs="Calibri"/>
                  <w:b/>
                  <w:bCs/>
                  <w:color w:val="FFFFFF"/>
                </w:rPr>
                <w:delText>Fiscal Year 2016</w:delText>
              </w:r>
            </w:del>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13" w:author="TINA_WIN10" w:date="2019-06-08T14:24:00Z"/>
                <w:rFonts w:ascii="Calibri" w:eastAsia="Times New Roman" w:hAnsi="Calibri" w:cs="Calibri"/>
                <w:b/>
                <w:bCs/>
                <w:color w:val="FFFFFF"/>
              </w:rPr>
            </w:pPr>
            <w:del w:id="14" w:author="TINA_WIN10" w:date="2019-06-08T14:24:00Z">
              <w:r w:rsidRPr="004B7AEB" w:rsidDel="00CB1228">
                <w:rPr>
                  <w:rFonts w:ascii="Calibri" w:eastAsia="Times New Roman" w:hAnsi="Calibri" w:cs="Calibri"/>
                  <w:b/>
                  <w:bCs/>
                  <w:color w:val="FFFFFF"/>
                </w:rPr>
                <w:delText>ROA %</w:delText>
              </w:r>
            </w:del>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15" w:author="TINA_WIN10" w:date="2019-06-08T14:24:00Z"/>
                <w:rFonts w:ascii="Calibri" w:eastAsia="Times New Roman" w:hAnsi="Calibri" w:cs="Calibri"/>
                <w:b/>
                <w:bCs/>
                <w:color w:val="FFFFFF"/>
              </w:rPr>
            </w:pPr>
            <w:del w:id="16" w:author="TINA_WIN10" w:date="2019-06-08T14:24:00Z">
              <w:r w:rsidRPr="004B7AEB" w:rsidDel="00CB1228">
                <w:rPr>
                  <w:rFonts w:ascii="Calibri" w:eastAsia="Times New Roman" w:hAnsi="Calibri" w:cs="Calibri"/>
                  <w:b/>
                  <w:bCs/>
                  <w:color w:val="FFFFFF"/>
                </w:rPr>
                <w:delText>LT Debt to Assets %</w:delText>
              </w:r>
            </w:del>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17" w:author="TINA_WIN10" w:date="2019-06-08T14:24:00Z"/>
                <w:rFonts w:ascii="Calibri" w:eastAsia="Times New Roman" w:hAnsi="Calibri" w:cs="Calibri"/>
                <w:b/>
                <w:bCs/>
                <w:color w:val="FFFFFF"/>
              </w:rPr>
            </w:pPr>
            <w:del w:id="18" w:author="TINA_WIN10" w:date="2019-06-08T14:24:00Z">
              <w:r w:rsidRPr="004B7AEB" w:rsidDel="00CB1228">
                <w:rPr>
                  <w:rFonts w:ascii="Calibri" w:eastAsia="Times New Roman" w:hAnsi="Calibri" w:cs="Calibri"/>
                  <w:b/>
                  <w:bCs/>
                  <w:color w:val="FFFFFF"/>
                </w:rPr>
                <w:delText>EBITDA Margin %</w:delText>
              </w:r>
            </w:del>
          </w:p>
        </w:tc>
      </w:tr>
      <w:tr w:rsidR="004B7AEB" w:rsidRPr="004B7AEB" w:rsidDel="00CB1228" w:rsidTr="00B43109">
        <w:trPr>
          <w:trHeight w:val="285"/>
          <w:del w:id="19"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20" w:author="TINA_WIN10" w:date="2019-06-08T14:24:00Z"/>
                <w:rFonts w:ascii="Calibri" w:eastAsia="Times New Roman" w:hAnsi="Calibri" w:cs="Calibri"/>
                <w:color w:val="000000"/>
              </w:rPr>
            </w:pPr>
            <w:del w:id="21" w:author="TINA_WIN10" w:date="2019-06-08T14:24:00Z">
              <w:r w:rsidRPr="004B7AEB" w:rsidDel="00CB1228">
                <w:rPr>
                  <w:rFonts w:ascii="Calibri" w:eastAsia="Times New Roman" w:hAnsi="Calibri" w:cs="Calibri"/>
                  <w:color w:val="000000"/>
                </w:rPr>
                <w:delText>Mean (Industry)</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22" w:author="TINA_WIN10" w:date="2019-06-08T14:24:00Z"/>
                <w:rFonts w:ascii="Calibri" w:eastAsia="Times New Roman" w:hAnsi="Calibri" w:cs="Calibri"/>
                <w:color w:val="000000"/>
              </w:rPr>
            </w:pPr>
            <w:del w:id="23" w:author="TINA_WIN10" w:date="2019-06-08T14:24:00Z">
              <w:r w:rsidRPr="004B7AEB" w:rsidDel="00CB1228">
                <w:rPr>
                  <w:rFonts w:ascii="Calibri" w:eastAsia="Times New Roman" w:hAnsi="Calibri" w:cs="Calibri"/>
                  <w:color w:val="000000"/>
                </w:rPr>
                <w:delText>-0.38%</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24" w:author="TINA_WIN10" w:date="2019-06-08T14:24:00Z"/>
                <w:rFonts w:ascii="Calibri" w:eastAsia="Times New Roman" w:hAnsi="Calibri" w:cs="Calibri"/>
                <w:color w:val="000000"/>
              </w:rPr>
            </w:pPr>
            <w:del w:id="25" w:author="TINA_WIN10" w:date="2019-06-08T14:24:00Z">
              <w:r w:rsidRPr="004B7AEB" w:rsidDel="00CB1228">
                <w:rPr>
                  <w:rFonts w:ascii="Calibri" w:eastAsia="Times New Roman" w:hAnsi="Calibri" w:cs="Calibri"/>
                  <w:color w:val="000000"/>
                </w:rPr>
                <w:delText>17.29%</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70681D" w:rsidP="008725A3">
            <w:pPr>
              <w:spacing w:after="0" w:line="240" w:lineRule="auto"/>
              <w:rPr>
                <w:del w:id="26" w:author="TINA_WIN10" w:date="2019-06-08T14:24:00Z"/>
                <w:rFonts w:ascii="Calibri" w:eastAsia="Times New Roman" w:hAnsi="Calibri" w:cs="Calibri"/>
                <w:color w:val="000000"/>
              </w:rPr>
            </w:pPr>
            <w:del w:id="27" w:author="TINA_WIN10" w:date="2019-06-08T14:24:00Z">
              <w:r w:rsidDel="00CB1228">
                <w:rPr>
                  <w:rFonts w:ascii="Calibri" w:eastAsia="Times New Roman" w:hAnsi="Calibri" w:cs="Calibri"/>
                  <w:color w:val="000000"/>
                </w:rPr>
                <w:delText xml:space="preserve">  </w:delText>
              </w:r>
              <w:r w:rsidR="004B7AEB" w:rsidRPr="004B7AEB" w:rsidDel="00CB1228">
                <w:rPr>
                  <w:rFonts w:ascii="Calibri" w:eastAsia="Times New Roman" w:hAnsi="Calibri" w:cs="Calibri"/>
                  <w:color w:val="000000"/>
                </w:rPr>
                <w:delText>7.03%</w:delText>
              </w:r>
            </w:del>
          </w:p>
        </w:tc>
      </w:tr>
      <w:tr w:rsidR="004B7AEB" w:rsidRPr="004B7AEB" w:rsidDel="00CB1228" w:rsidTr="00B43109">
        <w:trPr>
          <w:trHeight w:val="285"/>
          <w:del w:id="28"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29" w:author="TINA_WIN10" w:date="2019-06-08T14:24:00Z"/>
                <w:rFonts w:ascii="Calibri" w:eastAsia="Times New Roman" w:hAnsi="Calibri" w:cs="Calibri"/>
                <w:color w:val="000000"/>
              </w:rPr>
            </w:pPr>
            <w:del w:id="30" w:author="TINA_WIN10" w:date="2019-06-08T14:24:00Z">
              <w:r w:rsidRPr="004B7AEB" w:rsidDel="00CB1228">
                <w:rPr>
                  <w:rFonts w:ascii="Calibri" w:eastAsia="Times New Roman" w:hAnsi="Calibri" w:cs="Calibri"/>
                  <w:color w:val="000000"/>
                </w:rPr>
                <w:delText>Median (Industry)</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70681D" w:rsidP="008725A3">
            <w:pPr>
              <w:spacing w:after="0" w:line="240" w:lineRule="auto"/>
              <w:rPr>
                <w:del w:id="31" w:author="TINA_WIN10" w:date="2019-06-08T14:24:00Z"/>
                <w:rFonts w:ascii="Calibri" w:eastAsia="Times New Roman" w:hAnsi="Calibri" w:cs="Calibri"/>
                <w:color w:val="000000"/>
              </w:rPr>
            </w:pPr>
            <w:del w:id="32" w:author="TINA_WIN10" w:date="2019-06-08T14:24:00Z">
              <w:r w:rsidDel="00CB1228">
                <w:rPr>
                  <w:rFonts w:ascii="Calibri" w:eastAsia="Times New Roman" w:hAnsi="Calibri" w:cs="Calibri"/>
                  <w:color w:val="000000"/>
                </w:rPr>
                <w:delText xml:space="preserve">  </w:delText>
              </w:r>
              <w:r w:rsidR="004B7AEB" w:rsidRPr="004B7AEB" w:rsidDel="00CB1228">
                <w:rPr>
                  <w:rFonts w:ascii="Calibri" w:eastAsia="Times New Roman" w:hAnsi="Calibri" w:cs="Calibri"/>
                  <w:color w:val="000000"/>
                </w:rPr>
                <w:delText>2.29%</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33" w:author="TINA_WIN10" w:date="2019-06-08T14:24:00Z"/>
                <w:rFonts w:ascii="Calibri" w:eastAsia="Times New Roman" w:hAnsi="Calibri" w:cs="Calibri"/>
                <w:color w:val="000000"/>
              </w:rPr>
            </w:pPr>
            <w:del w:id="34" w:author="TINA_WIN10" w:date="2019-06-08T14:24:00Z">
              <w:r w:rsidRPr="004B7AEB" w:rsidDel="00CB1228">
                <w:rPr>
                  <w:rFonts w:ascii="Calibri" w:eastAsia="Times New Roman" w:hAnsi="Calibri" w:cs="Calibri"/>
                  <w:color w:val="000000"/>
                </w:rPr>
                <w:delText>11.76%</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35" w:author="TINA_WIN10" w:date="2019-06-08T14:24:00Z"/>
                <w:rFonts w:ascii="Calibri" w:eastAsia="Times New Roman" w:hAnsi="Calibri" w:cs="Calibri"/>
                <w:color w:val="000000"/>
              </w:rPr>
            </w:pPr>
            <w:del w:id="36" w:author="TINA_WIN10" w:date="2019-06-08T14:24:00Z">
              <w:r w:rsidRPr="004B7AEB" w:rsidDel="00CB1228">
                <w:rPr>
                  <w:rFonts w:ascii="Calibri" w:eastAsia="Times New Roman" w:hAnsi="Calibri" w:cs="Calibri"/>
                  <w:color w:val="000000"/>
                </w:rPr>
                <w:delText>11.86%</w:delText>
              </w:r>
            </w:del>
          </w:p>
        </w:tc>
      </w:tr>
      <w:tr w:rsidR="004B7AEB" w:rsidRPr="004B7AEB" w:rsidDel="00CB1228" w:rsidTr="00B43109">
        <w:trPr>
          <w:trHeight w:val="285"/>
          <w:del w:id="37"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38" w:author="TINA_WIN10" w:date="2019-06-08T14:24:00Z"/>
                <w:rFonts w:ascii="Calibri" w:eastAsia="Times New Roman" w:hAnsi="Calibri" w:cs="Calibri"/>
                <w:color w:val="000000"/>
              </w:rPr>
            </w:pPr>
            <w:del w:id="39" w:author="TINA_WIN10" w:date="2019-06-08T14:24:00Z">
              <w:r w:rsidRPr="004B7AEB" w:rsidDel="00CB1228">
                <w:rPr>
                  <w:rFonts w:ascii="Calibri" w:eastAsia="Times New Roman" w:hAnsi="Calibri" w:cs="Calibri"/>
                  <w:color w:val="000000"/>
                </w:rPr>
                <w:delText>Standard Deviation (Industry)</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0" w:author="TINA_WIN10" w:date="2019-06-08T14:24:00Z"/>
                <w:rFonts w:ascii="Calibri" w:eastAsia="Times New Roman" w:hAnsi="Calibri" w:cs="Calibri"/>
                <w:color w:val="000000"/>
              </w:rPr>
            </w:pPr>
            <w:del w:id="41" w:author="TINA_WIN10" w:date="2019-06-08T14:24:00Z">
              <w:r w:rsidRPr="004B7AEB" w:rsidDel="00CB1228">
                <w:rPr>
                  <w:rFonts w:ascii="Calibri" w:eastAsia="Times New Roman" w:hAnsi="Calibri" w:cs="Calibri"/>
                  <w:color w:val="000000"/>
                </w:rPr>
                <w:delText>16.52%</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2" w:author="TINA_WIN10" w:date="2019-06-08T14:24:00Z"/>
                <w:rFonts w:ascii="Calibri" w:eastAsia="Times New Roman" w:hAnsi="Calibri" w:cs="Calibri"/>
                <w:color w:val="000000"/>
              </w:rPr>
            </w:pPr>
            <w:del w:id="43" w:author="TINA_WIN10" w:date="2019-06-08T14:24:00Z">
              <w:r w:rsidRPr="004B7AEB" w:rsidDel="00CB1228">
                <w:rPr>
                  <w:rFonts w:ascii="Calibri" w:eastAsia="Times New Roman" w:hAnsi="Calibri" w:cs="Calibri"/>
                  <w:color w:val="000000"/>
                </w:rPr>
                <w:delText>20.20%</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4" w:author="TINA_WIN10" w:date="2019-06-08T14:24:00Z"/>
                <w:rFonts w:ascii="Calibri" w:eastAsia="Times New Roman" w:hAnsi="Calibri" w:cs="Calibri"/>
                <w:color w:val="000000"/>
              </w:rPr>
            </w:pPr>
            <w:del w:id="45" w:author="TINA_WIN10" w:date="2019-06-08T14:24:00Z">
              <w:r w:rsidRPr="004B7AEB" w:rsidDel="00CB1228">
                <w:rPr>
                  <w:rFonts w:ascii="Calibri" w:eastAsia="Times New Roman" w:hAnsi="Calibri" w:cs="Calibri"/>
                  <w:color w:val="000000"/>
                </w:rPr>
                <w:delText>32.49%</w:delText>
              </w:r>
            </w:del>
          </w:p>
        </w:tc>
      </w:tr>
      <w:tr w:rsidR="004B7AEB" w:rsidRPr="004B7AEB" w:rsidDel="00CB1228" w:rsidTr="00B43109">
        <w:trPr>
          <w:trHeight w:val="285"/>
          <w:del w:id="46"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7" w:author="TINA_WIN10" w:date="2019-06-08T14:24:00Z"/>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8" w:author="TINA_WIN10" w:date="2019-06-08T14:24:00Z"/>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9" w:author="TINA_WIN10" w:date="2019-06-08T14:24:00Z"/>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0" w:author="TINA_WIN10" w:date="2019-06-08T14:24:00Z"/>
                <w:rFonts w:ascii="Calibri" w:eastAsia="Times New Roman" w:hAnsi="Calibri" w:cs="Calibri"/>
                <w:color w:val="000000"/>
              </w:rPr>
            </w:pPr>
          </w:p>
        </w:tc>
      </w:tr>
      <w:tr w:rsidR="004B7AEB" w:rsidRPr="004B7AEB" w:rsidDel="00CB1228" w:rsidTr="00B43109">
        <w:trPr>
          <w:trHeight w:val="285"/>
          <w:del w:id="51"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2" w:author="TINA_WIN10" w:date="2019-06-08T14:24:00Z"/>
                <w:rFonts w:ascii="Calibri" w:eastAsia="Times New Roman" w:hAnsi="Calibri" w:cs="Calibri"/>
                <w:color w:val="000000"/>
              </w:rPr>
            </w:pPr>
            <w:del w:id="53" w:author="TINA_WIN10" w:date="2019-06-08T14:24:00Z">
              <w:r w:rsidRPr="004B7AEB" w:rsidDel="00CB1228">
                <w:rPr>
                  <w:rFonts w:ascii="Calibri" w:eastAsia="Times New Roman" w:hAnsi="Calibri" w:cs="Calibri"/>
                  <w:color w:val="000000"/>
                </w:rPr>
                <w:delText>APPL</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4" w:author="TINA_WIN10" w:date="2019-06-08T14:24:00Z"/>
                <w:rFonts w:ascii="Calibri" w:eastAsia="Times New Roman" w:hAnsi="Calibri" w:cs="Calibri"/>
                <w:color w:val="000000"/>
              </w:rPr>
            </w:pPr>
            <w:del w:id="55" w:author="TINA_WIN10" w:date="2019-06-08T14:24:00Z">
              <w:r w:rsidRPr="004B7AEB" w:rsidDel="00CB1228">
                <w:rPr>
                  <w:rFonts w:ascii="Calibri" w:eastAsia="Times New Roman" w:hAnsi="Calibri" w:cs="Calibri"/>
                  <w:color w:val="000000"/>
                </w:rPr>
                <w:delText>14.20%</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6" w:author="TINA_WIN10" w:date="2019-06-08T14:24:00Z"/>
                <w:rFonts w:ascii="Calibri" w:eastAsia="Times New Roman" w:hAnsi="Calibri" w:cs="Calibri"/>
                <w:color w:val="000000"/>
              </w:rPr>
            </w:pPr>
            <w:del w:id="57" w:author="TINA_WIN10" w:date="2019-06-08T14:24:00Z">
              <w:r w:rsidRPr="004B7AEB" w:rsidDel="00CB1228">
                <w:rPr>
                  <w:rFonts w:ascii="Calibri" w:eastAsia="Times New Roman" w:hAnsi="Calibri" w:cs="Calibri"/>
                  <w:color w:val="000000"/>
                </w:rPr>
                <w:delText>23.44%</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8" w:author="TINA_WIN10" w:date="2019-06-08T14:24:00Z"/>
                <w:rFonts w:ascii="Calibri" w:eastAsia="Times New Roman" w:hAnsi="Calibri" w:cs="Calibri"/>
                <w:color w:val="000000"/>
              </w:rPr>
            </w:pPr>
            <w:del w:id="59" w:author="TINA_WIN10" w:date="2019-06-08T14:24:00Z">
              <w:r w:rsidRPr="004B7AEB" w:rsidDel="00CB1228">
                <w:rPr>
                  <w:rFonts w:ascii="Calibri" w:eastAsia="Times New Roman" w:hAnsi="Calibri" w:cs="Calibri"/>
                  <w:color w:val="000000"/>
                </w:rPr>
                <w:delText>32.21%</w:delText>
              </w:r>
            </w:del>
          </w:p>
        </w:tc>
      </w:tr>
    </w:tbl>
    <w:p w:rsidR="00E0377B" w:rsidRDefault="00E0377B" w:rsidP="00B43109">
      <w:pPr>
        <w:pStyle w:val="ListParagraph"/>
        <w:ind w:left="360"/>
        <w:jc w:val="both"/>
        <w:rPr>
          <w:ins w:id="60" w:author="TINA_WIN10" w:date="2017-06-24T13:51:00Z"/>
          <w:rStyle w:val="Heading3Char"/>
          <w:b w:val="0"/>
        </w:rPr>
      </w:pPr>
    </w:p>
    <w:p w:rsidR="00377064" w:rsidRPr="00C74984" w:rsidRDefault="00377064" w:rsidP="00B43109">
      <w:pPr>
        <w:pStyle w:val="ListParagraph"/>
        <w:ind w:left="360"/>
        <w:jc w:val="both"/>
        <w:rPr>
          <w:rStyle w:val="Heading3Char"/>
          <w:b w:val="0"/>
        </w:rPr>
      </w:pPr>
      <w:ins w:id="61" w:author="TINA_WIN10" w:date="2017-06-24T13:51:00Z">
        <w:r>
          <w:rPr>
            <w:rStyle w:val="Heading3Char"/>
            <w:b w:val="0"/>
          </w:rPr>
          <w:t>Data source: for example COMPUSTAT or Annual reports</w:t>
        </w:r>
      </w:ins>
    </w:p>
    <w:p w:rsidR="00E0377B" w:rsidRPr="00C91C5D" w:rsidRDefault="00E0377B" w:rsidP="00C91C5D">
      <w:pPr>
        <w:pStyle w:val="ListParagraph"/>
        <w:numPr>
          <w:ilvl w:val="0"/>
          <w:numId w:val="24"/>
        </w:numPr>
        <w:jc w:val="both"/>
        <w:rPr>
          <w:rFonts w:cstheme="minorHAnsi"/>
          <w:b/>
          <w:u w:val="single"/>
        </w:rPr>
      </w:pPr>
      <w:bookmarkStart w:id="62" w:name="_Toc486003148"/>
      <w:r w:rsidRPr="00932191">
        <w:rPr>
          <w:rStyle w:val="Heading3Char"/>
        </w:rPr>
        <w:t>Johnson and Johnson</w:t>
      </w:r>
      <w:r w:rsidR="00A95DDB" w:rsidRPr="00932191">
        <w:rPr>
          <w:rStyle w:val="Heading3Char"/>
        </w:rPr>
        <w:t xml:space="preserve"> (JNJ)</w:t>
      </w:r>
      <w:bookmarkEnd w:id="62"/>
      <w:r w:rsidRPr="00904028">
        <w:rPr>
          <w:rFonts w:cstheme="minorHAnsi"/>
          <w:b/>
        </w:rPr>
        <w:t>:</w:t>
      </w:r>
      <w:r w:rsidRPr="00C91C5D">
        <w:rPr>
          <w:rFonts w:cstheme="minorHAnsi"/>
          <w:b/>
        </w:rPr>
        <w:t xml:space="preserve"> </w:t>
      </w:r>
      <w:r w:rsidRPr="00C91C5D">
        <w:rPr>
          <w:rFonts w:cstheme="minorHAnsi"/>
        </w:rPr>
        <w:t xml:space="preserve">Johnson &amp; Johnson, together with its subsidiaries, researches and develops, manufactures, and sells various products in the health care field worldwide. It operates through three segments: Consumer, Pharmaceutical, and Medical Devices. Johnson &amp; Johnson has various brands. Few of the brands </w:t>
      </w:r>
      <w:proofErr w:type="gramStart"/>
      <w:r w:rsidRPr="00C91C5D">
        <w:rPr>
          <w:rFonts w:cstheme="minorHAnsi"/>
        </w:rPr>
        <w:t>are :</w:t>
      </w:r>
      <w:proofErr w:type="gramEnd"/>
      <w:r w:rsidRPr="00C91C5D">
        <w:rPr>
          <w:rFonts w:cstheme="minorHAnsi"/>
        </w:rPr>
        <w:t xml:space="preserve"> Johnson’s, Listerine, Aveeno, Clean &amp; Clear, </w:t>
      </w:r>
      <w:proofErr w:type="spellStart"/>
      <w:r w:rsidRPr="00C91C5D">
        <w:rPr>
          <w:rFonts w:cstheme="minorHAnsi"/>
        </w:rPr>
        <w:t>Dabao</w:t>
      </w:r>
      <w:proofErr w:type="spellEnd"/>
      <w:r w:rsidRPr="00C91C5D">
        <w:rPr>
          <w:rFonts w:cstheme="minorHAnsi"/>
        </w:rPr>
        <w:t xml:space="preserve">, Le Petite </w:t>
      </w:r>
      <w:proofErr w:type="spellStart"/>
      <w:r w:rsidRPr="00C91C5D">
        <w:rPr>
          <w:rFonts w:cstheme="minorHAnsi"/>
        </w:rPr>
        <w:t>Marseillas</w:t>
      </w:r>
      <w:proofErr w:type="spellEnd"/>
      <w:r w:rsidRPr="00C91C5D">
        <w:rPr>
          <w:rFonts w:cstheme="minorHAnsi"/>
        </w:rPr>
        <w:t xml:space="preserve">, Neutrogena, </w:t>
      </w:r>
      <w:proofErr w:type="spellStart"/>
      <w:r w:rsidRPr="00C91C5D">
        <w:rPr>
          <w:rFonts w:cstheme="minorHAnsi"/>
        </w:rPr>
        <w:t>RoC</w:t>
      </w:r>
      <w:proofErr w:type="spellEnd"/>
      <w:r w:rsidRPr="00C91C5D">
        <w:rPr>
          <w:rFonts w:cstheme="minorHAnsi"/>
        </w:rPr>
        <w:t>, OGX, Tylenol, Sudafed, Zyrtec, and other brands.  Johnson &amp; Johnson was founded in 1885 and is based in New Brunswick, New Jersey.</w:t>
      </w:r>
      <w:r w:rsidR="00CB5D12" w:rsidRPr="00C91C5D">
        <w:rPr>
          <w:rFonts w:cstheme="minorHAnsi"/>
        </w:rPr>
        <w:t xml:space="preserve"> </w:t>
      </w:r>
      <w:r w:rsidRPr="00C91C5D">
        <w:rPr>
          <w:rFonts w:cstheme="minorHAnsi"/>
        </w:rPr>
        <w:t>JNJ = SIC Code 2834 – Pharmaceutical Preparations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-54.66%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42.30%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-7787.38%</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-8.77%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17.01%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12.15%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165.51%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120.91%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49765.17%</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JNJ</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11.71%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15.89%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34.73%</w:t>
            </w:r>
          </w:p>
        </w:tc>
      </w:tr>
    </w:tbl>
    <w:p w:rsidR="00932191" w:rsidRDefault="00932191" w:rsidP="00932191">
      <w:pPr>
        <w:jc w:val="both"/>
        <w:rPr>
          <w:rFonts w:cstheme="minorHAnsi"/>
          <w:b/>
        </w:rPr>
      </w:pPr>
    </w:p>
    <w:p w:rsidR="00E0377B" w:rsidRPr="00C91C5D" w:rsidRDefault="00E0377B" w:rsidP="00C91C5D">
      <w:pPr>
        <w:pStyle w:val="ListParagraph"/>
        <w:numPr>
          <w:ilvl w:val="0"/>
          <w:numId w:val="24"/>
        </w:numPr>
        <w:jc w:val="both"/>
        <w:rPr>
          <w:rFonts w:cstheme="minorHAnsi"/>
          <w:b/>
          <w:u w:val="single"/>
        </w:rPr>
      </w:pPr>
      <w:bookmarkStart w:id="63" w:name="_Toc486003149"/>
      <w:r w:rsidRPr="00932191">
        <w:rPr>
          <w:rStyle w:val="Heading3Char"/>
        </w:rPr>
        <w:t>Wal-Mart</w:t>
      </w:r>
      <w:r w:rsidR="00A95DDB" w:rsidRPr="00932191">
        <w:rPr>
          <w:rStyle w:val="Heading3Char"/>
        </w:rPr>
        <w:t xml:space="preserve"> (WMT)</w:t>
      </w:r>
      <w:bookmarkEnd w:id="63"/>
      <w:r w:rsidRPr="00904028">
        <w:rPr>
          <w:rFonts w:cstheme="minorHAnsi"/>
          <w:bCs/>
        </w:rPr>
        <w:t>:</w:t>
      </w:r>
      <w:r w:rsidRPr="00C91C5D">
        <w:rPr>
          <w:rFonts w:cstheme="minorHAnsi"/>
          <w:b/>
        </w:rPr>
        <w:t xml:space="preserve"> </w:t>
      </w:r>
      <w:r w:rsidRPr="00C91C5D">
        <w:rPr>
          <w:rFonts w:cstheme="minorHAnsi"/>
          <w:color w:val="000000"/>
          <w:shd w:val="clear" w:color="auto" w:fill="FFFFFF"/>
        </w:rPr>
        <w:t>Wal-Mart Stores, Inc. operates retail stores in various formats worldwide. It operates through three segments: Walmart U.S., Walmart International, and Sam</w:t>
      </w:r>
      <w:r w:rsidRPr="00C91C5D">
        <w:rPr>
          <w:rFonts w:ascii="Calibri" w:hAnsi="Calibri" w:cs="Calibri"/>
          <w:color w:val="000000"/>
          <w:shd w:val="clear" w:color="auto" w:fill="FFFFFF"/>
        </w:rPr>
        <w:t>’</w:t>
      </w:r>
      <w:r w:rsidRPr="00C91C5D">
        <w:rPr>
          <w:rFonts w:cstheme="minorHAnsi"/>
          <w:color w:val="000000"/>
          <w:shd w:val="clear" w:color="auto" w:fill="FFFFFF"/>
        </w:rPr>
        <w:t xml:space="preserve">s Club. It operates 11,695 stores under 59 banners in 28 countries and e-commerce Websites in 11 countries. Wal-Mart Stores, Inc. was founded in 1945 and is headquartered in Bentonville, Arkansas. </w:t>
      </w:r>
      <w:r w:rsidRPr="00C91C5D">
        <w:rPr>
          <w:rFonts w:cstheme="minorHAnsi"/>
        </w:rPr>
        <w:t>WMT = SIC Code 5331 – Variety Stores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7.70%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0.18%</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9.15%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lastRenderedPageBreak/>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7.31%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0.20%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10.40%</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3.70%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13.10%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3.66%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WMT</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6.86%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2.11%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6.14%</w:t>
            </w:r>
          </w:p>
        </w:tc>
      </w:tr>
    </w:tbl>
    <w:p w:rsidR="00E0377B" w:rsidRPr="00E0377B" w:rsidRDefault="00E0377B"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64" w:name="_Toc486003150"/>
      <w:r w:rsidRPr="00347BD2">
        <w:rPr>
          <w:rStyle w:val="Heading3Char"/>
        </w:rPr>
        <w:t>Citigroup</w:t>
      </w:r>
      <w:r w:rsidR="00A95DDB">
        <w:rPr>
          <w:rStyle w:val="Heading3Char"/>
        </w:rPr>
        <w:t xml:space="preserve"> (C)</w:t>
      </w:r>
      <w:bookmarkEnd w:id="64"/>
      <w:r w:rsidRPr="00C91C5D">
        <w:rPr>
          <w:rFonts w:cstheme="minorHAnsi"/>
          <w:b/>
        </w:rPr>
        <w:t xml:space="preserve">: </w:t>
      </w:r>
      <w:r w:rsidRPr="00C91C5D">
        <w:rPr>
          <w:rFonts w:cstheme="minorHAnsi"/>
          <w:color w:val="000000"/>
          <w:shd w:val="clear" w:color="auto" w:fill="FFFFFF"/>
        </w:rPr>
        <w:t xml:space="preserve">Citigroup Inc., a diversified financial services holding company, provides various financial products and services for consumers, corporations, governments, and institutions worldwide. The company operates through two segments, Citicorp and Citi Holdings. As of December 31, 2016, it operated 2,649 branches in 19 countries. The Citi Holdings segment provides consumer loans; and portfolio of securities, loans, and other assets. Citigroup Inc. was founded in 1812 and is based in New York, New York. </w:t>
      </w:r>
      <w:r w:rsidRPr="00C91C5D">
        <w:rPr>
          <w:rFonts w:cstheme="minorHAnsi"/>
        </w:rPr>
        <w:t>C = SIC Code 6199 – Finance Services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0.99%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9.50%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30.75%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0.99%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5.89%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30.75%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0.22%</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4.15%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13.19%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0.83%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9.50%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40.10%</w:t>
            </w:r>
          </w:p>
        </w:tc>
      </w:tr>
    </w:tbl>
    <w:p w:rsidR="00E0377B" w:rsidRPr="00E0377B" w:rsidRDefault="00E0377B"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65" w:name="_Toc486003151"/>
      <w:r w:rsidRPr="00347BD2">
        <w:rPr>
          <w:rStyle w:val="Heading3Char"/>
        </w:rPr>
        <w:t>Proctor and Gamble</w:t>
      </w:r>
      <w:r w:rsidR="00A95DDB">
        <w:rPr>
          <w:rStyle w:val="Heading3Char"/>
        </w:rPr>
        <w:t xml:space="preserve"> (PG)</w:t>
      </w:r>
      <w:bookmarkEnd w:id="65"/>
      <w:r w:rsidRPr="00C91C5D">
        <w:rPr>
          <w:rFonts w:cstheme="minorHAnsi"/>
          <w:b/>
        </w:rPr>
        <w:t xml:space="preserve">: </w:t>
      </w:r>
      <w:r w:rsidRPr="00C91C5D">
        <w:rPr>
          <w:rFonts w:cstheme="minorHAnsi"/>
        </w:rPr>
        <w:t>Proctor &amp; Gamble (PG) is an American consumer goods corporation located in Cincinnati, OH.  The company primarily specializes in a variety of cleaning agents, personal care, and hygienic products.  Some of their most notable brands include Bounty (paper towels), Pampers (disposable diapers), Gillette (personal care products), Crest (toothpaste and oral care), Tide (laundry detergent), Swiffer (household cleaning supplies), and many others.  PG’s portfolio previously included food and snacks; the company developed the snack “Pringles” in 1967, which was sold to Kellogg’s in 2012.  PG = SIC Code 2840 – Soap, Detergents, Cleaning Preparations, Perfumes, Cosmetics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6.20%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17.77%</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16.74%</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7.31%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17.42%</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17.93%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4.69%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6288B" w:rsidP="00A74D7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2.70%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10.42%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PG</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8.27%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14.90%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26.71%</w:t>
            </w:r>
          </w:p>
        </w:tc>
      </w:tr>
    </w:tbl>
    <w:p w:rsidR="00E0377B" w:rsidRPr="00E0377B" w:rsidRDefault="00E0377B" w:rsidP="00B43109">
      <w:pPr>
        <w:pStyle w:val="ListParagraph"/>
        <w:ind w:left="360"/>
        <w:jc w:val="both"/>
        <w:rPr>
          <w:rFonts w:cstheme="minorHAnsi"/>
          <w:b/>
        </w:rPr>
      </w:pPr>
    </w:p>
    <w:p w:rsidR="00E0377B" w:rsidRPr="009E52EA" w:rsidRDefault="00E0377B" w:rsidP="00C91C5D">
      <w:pPr>
        <w:pStyle w:val="ListParagraph"/>
        <w:numPr>
          <w:ilvl w:val="0"/>
          <w:numId w:val="24"/>
        </w:numPr>
        <w:jc w:val="both"/>
        <w:rPr>
          <w:rFonts w:cstheme="minorHAnsi"/>
          <w:b/>
          <w:u w:val="single"/>
        </w:rPr>
      </w:pPr>
      <w:bookmarkStart w:id="66" w:name="_Toc486003152"/>
      <w:r w:rsidRPr="00347BD2">
        <w:rPr>
          <w:rStyle w:val="Heading3Char"/>
        </w:rPr>
        <w:t>United Technologies</w:t>
      </w:r>
      <w:r w:rsidR="00A95DDB">
        <w:rPr>
          <w:rStyle w:val="Heading3Char"/>
        </w:rPr>
        <w:t xml:space="preserve"> (UTX)</w:t>
      </w:r>
      <w:bookmarkEnd w:id="66"/>
      <w:r w:rsidRPr="00C91C5D">
        <w:rPr>
          <w:rFonts w:cstheme="minorHAnsi"/>
          <w:b/>
        </w:rPr>
        <w:t xml:space="preserve">: </w:t>
      </w:r>
      <w:r w:rsidRPr="00C91C5D">
        <w:rPr>
          <w:rFonts w:cstheme="minorHAnsi"/>
        </w:rPr>
        <w:t xml:space="preserve">United Technologies Corp (UTX) is an American corporation that is located in Farmington, CN.  The company researches, develops, and manufactures high-technology products in many areas, including aircraft engines, HVAC, elevators, and escalators. It is also one of the biggest defense contractors for the U.S government. Its products and brands consist of Carrier, </w:t>
      </w:r>
      <w:proofErr w:type="spellStart"/>
      <w:r w:rsidRPr="00C91C5D">
        <w:rPr>
          <w:rFonts w:cstheme="minorHAnsi"/>
        </w:rPr>
        <w:t>Interlogix</w:t>
      </w:r>
      <w:proofErr w:type="spellEnd"/>
      <w:r w:rsidRPr="00C91C5D">
        <w:rPr>
          <w:rFonts w:cstheme="minorHAnsi"/>
        </w:rPr>
        <w:t>, Chubb, and others.</w:t>
      </w:r>
      <w:r w:rsidR="00CB5D12" w:rsidRPr="00C91C5D">
        <w:rPr>
          <w:rFonts w:cstheme="minorHAnsi"/>
        </w:rPr>
        <w:t xml:space="preserve"> </w:t>
      </w:r>
      <w:r w:rsidRPr="00C91C5D">
        <w:rPr>
          <w:rFonts w:cstheme="minorHAnsi"/>
        </w:rPr>
        <w:t>UTX = SIC Code 3724 - Aircraft Engines and Engine Parts</w:t>
      </w:r>
    </w:p>
    <w:p w:rsidR="009E52EA" w:rsidRPr="00C91C5D" w:rsidRDefault="009E52EA" w:rsidP="009E52EA">
      <w:pPr>
        <w:pStyle w:val="ListParagraph"/>
        <w:jc w:val="both"/>
        <w:rPr>
          <w:rFonts w:cstheme="minorHAnsi"/>
          <w:b/>
          <w:u w:val="single"/>
        </w:rPr>
      </w:pP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1.53%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17.49%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14.61%</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5.63%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22.44%</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16.92%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8.91%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10.12%</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10.81%</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UTX</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7.66%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22.45%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16.92%</w:t>
            </w:r>
          </w:p>
        </w:tc>
      </w:tr>
    </w:tbl>
    <w:p w:rsidR="00580C85" w:rsidRDefault="00580C85" w:rsidP="00B43109">
      <w:pPr>
        <w:jc w:val="both"/>
      </w:pPr>
    </w:p>
    <w:p w:rsidR="00E0377B" w:rsidRDefault="00E0377B" w:rsidP="00B43109">
      <w:pPr>
        <w:pStyle w:val="Heading1"/>
        <w:jc w:val="both"/>
      </w:pPr>
      <w:bookmarkStart w:id="67" w:name="_Toc486003153"/>
      <w:r>
        <w:t>Stock Performance Analysis</w:t>
      </w:r>
      <w:bookmarkEnd w:id="67"/>
    </w:p>
    <w:p w:rsidR="00C539C4" w:rsidRPr="00C74984" w:rsidRDefault="00C539C4" w:rsidP="00C74984">
      <w:pPr>
        <w:pStyle w:val="Heading3"/>
        <w:numPr>
          <w:ilvl w:val="0"/>
          <w:numId w:val="12"/>
        </w:numPr>
        <w:rPr>
          <w:sz w:val="24"/>
          <w:szCs w:val="24"/>
        </w:rPr>
      </w:pPr>
      <w:bookmarkStart w:id="68" w:name="_Toc486003154"/>
      <w:r w:rsidRPr="00C74984">
        <w:rPr>
          <w:sz w:val="24"/>
          <w:szCs w:val="24"/>
        </w:rPr>
        <w:t>Daily Stock Statistics</w:t>
      </w:r>
      <w:bookmarkEnd w:id="68"/>
    </w:p>
    <w:p w:rsidR="00CB5D12" w:rsidRDefault="00CB5D12" w:rsidP="00B43109">
      <w:pPr>
        <w:jc w:val="both"/>
      </w:pPr>
      <w:r>
        <w:t xml:space="preserve">Below you can find the daily average return and standard deviation of our stock picks </w:t>
      </w:r>
      <w:r w:rsidR="002001D6">
        <w:t xml:space="preserve">for the </w:t>
      </w:r>
      <w:r w:rsidR="001921F5">
        <w:t>year 2016:</w:t>
      </w:r>
    </w:p>
    <w:tbl>
      <w:tblPr>
        <w:tblW w:w="5940" w:type="dxa"/>
        <w:tblInd w:w="-5" w:type="dxa"/>
        <w:tblCellMar>
          <w:top w:w="15" w:type="dxa"/>
          <w:bottom w:w="15" w:type="dxa"/>
        </w:tblCellMar>
        <w:tblLook w:val="04A0" w:firstRow="1" w:lastRow="0" w:firstColumn="1" w:lastColumn="0" w:noHBand="0" w:noVBand="1"/>
      </w:tblPr>
      <w:tblGrid>
        <w:gridCol w:w="1880"/>
        <w:gridCol w:w="2220"/>
        <w:gridCol w:w="1840"/>
      </w:tblGrid>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Company</w:t>
            </w:r>
          </w:p>
        </w:tc>
        <w:tc>
          <w:tcPr>
            <w:tcW w:w="222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Mean Daily Return</w:t>
            </w:r>
          </w:p>
        </w:tc>
        <w:tc>
          <w:tcPr>
            <w:tcW w:w="1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Standard Deviation</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AAPL</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0.000575</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0.014701</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C</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PG</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0.000396</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0.008969</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UTX</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0.000686</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0.010928</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WMT</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0.000663</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0.012132</w:t>
            </w:r>
          </w:p>
        </w:tc>
      </w:tr>
    </w:tbl>
    <w:p w:rsidR="002001D6" w:rsidRDefault="002001D6" w:rsidP="00B43109">
      <w:pPr>
        <w:jc w:val="both"/>
      </w:pPr>
    </w:p>
    <w:p w:rsidR="00680AF4" w:rsidRDefault="00680AF4" w:rsidP="00B43109">
      <w:pPr>
        <w:jc w:val="both"/>
      </w:pPr>
      <w:r>
        <w:t>Based on the data, it appears that Citigroup was the most volatile stock (high relative Standard Deviation) in our portfolio during that period while also possessing the highest average daily return.</w:t>
      </w:r>
    </w:p>
    <w:p w:rsidR="002001D6" w:rsidRPr="00C74984" w:rsidRDefault="00E62A35" w:rsidP="00C74984">
      <w:pPr>
        <w:pStyle w:val="Heading3"/>
        <w:numPr>
          <w:ilvl w:val="0"/>
          <w:numId w:val="12"/>
        </w:numPr>
        <w:rPr>
          <w:sz w:val="24"/>
          <w:szCs w:val="24"/>
        </w:rPr>
      </w:pPr>
      <w:bookmarkStart w:id="69" w:name="_Toc486003155"/>
      <w:r w:rsidRPr="00C74984">
        <w:rPr>
          <w:sz w:val="24"/>
          <w:szCs w:val="24"/>
        </w:rPr>
        <w:t>Capital Asset Pricing Model (</w:t>
      </w:r>
      <w:r w:rsidR="00957143" w:rsidRPr="00C74984">
        <w:rPr>
          <w:sz w:val="24"/>
          <w:szCs w:val="24"/>
        </w:rPr>
        <w:t>CAPM</w:t>
      </w:r>
      <w:r w:rsidRPr="00C74984">
        <w:rPr>
          <w:sz w:val="24"/>
          <w:szCs w:val="24"/>
        </w:rPr>
        <w:t>)</w:t>
      </w:r>
      <w:bookmarkEnd w:id="69"/>
    </w:p>
    <w:tbl>
      <w:tblPr>
        <w:tblW w:w="8320" w:type="dxa"/>
        <w:tblInd w:w="-5" w:type="dxa"/>
        <w:tblCellMar>
          <w:top w:w="15" w:type="dxa"/>
          <w:bottom w:w="15" w:type="dxa"/>
        </w:tblCellMar>
        <w:tblLook w:val="04A0" w:firstRow="1" w:lastRow="0" w:firstColumn="1" w:lastColumn="0" w:noHBand="0" w:noVBand="1"/>
      </w:tblPr>
      <w:tblGrid>
        <w:gridCol w:w="2300"/>
        <w:gridCol w:w="1660"/>
        <w:gridCol w:w="1540"/>
        <w:gridCol w:w="1420"/>
        <w:gridCol w:w="1400"/>
      </w:tblGrid>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Company</w:t>
            </w:r>
          </w:p>
        </w:tc>
        <w:tc>
          <w:tcPr>
            <w:tcW w:w="16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D57BC6" w:rsidP="00D57BC6">
            <w:pPr>
              <w:spacing w:after="0" w:line="240" w:lineRule="auto"/>
              <w:jc w:val="both"/>
              <w:rPr>
                <w:rFonts w:ascii="Calibri" w:eastAsia="Times New Roman" w:hAnsi="Calibri" w:cs="Calibri"/>
                <w:color w:val="FFFFFF"/>
              </w:rPr>
            </w:pPr>
            <w:r>
              <w:rPr>
                <w:rFonts w:ascii="Calibri" w:eastAsia="Times New Roman" w:hAnsi="Calibri" w:cs="Calibri"/>
                <w:color w:val="FFFFFF"/>
              </w:rPr>
              <w:t>alpha</w:t>
            </w:r>
          </w:p>
        </w:tc>
        <w:tc>
          <w:tcPr>
            <w:tcW w:w="15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81F30" w:rsidRDefault="00D57BC6" w:rsidP="00222052">
            <w:pPr>
              <w:spacing w:after="0" w:line="240" w:lineRule="auto"/>
              <w:jc w:val="both"/>
              <w:rPr>
                <w:rFonts w:ascii="Calibri" w:eastAsia="Times New Roman" w:hAnsi="Calibri" w:cs="Calibri"/>
                <w:color w:val="FFFFFF"/>
              </w:rPr>
            </w:pPr>
            <w:r>
              <w:rPr>
                <w:rFonts w:ascii="Calibri" w:eastAsia="Times New Roman" w:hAnsi="Calibri" w:cs="Calibri"/>
                <w:color w:val="FFFFFF"/>
              </w:rPr>
              <w:t>alpha</w:t>
            </w:r>
          </w:p>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P-Value</w:t>
            </w:r>
          </w:p>
        </w:tc>
        <w:tc>
          <w:tcPr>
            <w:tcW w:w="14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Beta</w:t>
            </w:r>
          </w:p>
        </w:tc>
        <w:tc>
          <w:tcPr>
            <w:tcW w:w="14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81F30" w:rsidRDefault="00281F30" w:rsidP="00222052">
            <w:pPr>
              <w:spacing w:after="0" w:line="240" w:lineRule="auto"/>
              <w:jc w:val="both"/>
              <w:rPr>
                <w:rFonts w:ascii="Calibri" w:eastAsia="Times New Roman" w:hAnsi="Calibri" w:cs="Calibri"/>
                <w:color w:val="FFFFFF"/>
              </w:rPr>
            </w:pPr>
            <w:r>
              <w:rPr>
                <w:rFonts w:ascii="Calibri" w:eastAsia="Times New Roman" w:hAnsi="Calibri" w:cs="Calibri"/>
                <w:color w:val="FFFFFF"/>
              </w:rPr>
              <w:t>Beta</w:t>
            </w:r>
          </w:p>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P-Value</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AAPL</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0.00009</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0.90668</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0.94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UTX</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0.00024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0.63371</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PG</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0.00013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0.79098</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0.51</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JNJ</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0.00034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0.46512</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0.51</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WMT</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0.00044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0.55166</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0.44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C</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-0.00016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0.83991</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1.86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bl>
    <w:p w:rsidR="00957143" w:rsidRDefault="00957143" w:rsidP="00B43109">
      <w:pPr>
        <w:jc w:val="both"/>
      </w:pPr>
    </w:p>
    <w:p w:rsidR="002D22F6" w:rsidRDefault="00891302" w:rsidP="00B43109">
      <w:pPr>
        <w:jc w:val="both"/>
      </w:pPr>
      <w:r>
        <w:t>The CAPM model c</w:t>
      </w:r>
      <w:r w:rsidR="00997893">
        <w:t>onfirms that none of our stoc</w:t>
      </w:r>
      <w:r>
        <w:t>ks ha</w:t>
      </w:r>
      <w:r w:rsidR="00997893">
        <w:t>d a significant alpha</w:t>
      </w:r>
      <w:r>
        <w:t xml:space="preserve">, which </w:t>
      </w:r>
      <w:r w:rsidR="00997893">
        <w:t>shows no arbit</w:t>
      </w:r>
      <w:r w:rsidR="00A37979">
        <w:t>r</w:t>
      </w:r>
      <w:r w:rsidR="00997893">
        <w:t>age opportunities in our portfolio.</w:t>
      </w:r>
      <w:r>
        <w:t xml:space="preserve"> All of our stocks had a significant beta with a </w:t>
      </w:r>
      <w:r w:rsidR="00247411">
        <w:t xml:space="preserve">beta </w:t>
      </w:r>
      <w:r>
        <w:t>p-value &lt;0.01. The most volatile stock is Citigroup with a beta of 1.86 and the least volatile is Walmart with a beta of 0.44.</w:t>
      </w:r>
    </w:p>
    <w:p w:rsidR="002D22F6" w:rsidRPr="00C74984" w:rsidRDefault="00C539C4" w:rsidP="00C74984">
      <w:pPr>
        <w:pStyle w:val="Heading3"/>
        <w:numPr>
          <w:ilvl w:val="0"/>
          <w:numId w:val="12"/>
        </w:numPr>
        <w:rPr>
          <w:sz w:val="24"/>
          <w:szCs w:val="24"/>
        </w:rPr>
      </w:pPr>
      <w:bookmarkStart w:id="70" w:name="_Toc486003156"/>
      <w:r w:rsidRPr="00C74984">
        <w:rPr>
          <w:sz w:val="24"/>
          <w:szCs w:val="24"/>
        </w:rPr>
        <w:lastRenderedPageBreak/>
        <w:t>Fama-French 3 Factor Model</w:t>
      </w:r>
      <w:bookmarkEnd w:id="70"/>
    </w:p>
    <w:tbl>
      <w:tblPr>
        <w:tblW w:w="9600" w:type="dxa"/>
        <w:tblInd w:w="-5" w:type="dxa"/>
        <w:tblCellMar>
          <w:top w:w="15" w:type="dxa"/>
          <w:bottom w:w="15" w:type="dxa"/>
        </w:tblCellMar>
        <w:tblLook w:val="04A0" w:firstRow="1" w:lastRow="0" w:firstColumn="1" w:lastColumn="0" w:noHBand="0" w:noVBand="1"/>
      </w:tblPr>
      <w:tblGrid>
        <w:gridCol w:w="1040"/>
        <w:gridCol w:w="1300"/>
        <w:gridCol w:w="1100"/>
        <w:gridCol w:w="920"/>
        <w:gridCol w:w="1400"/>
        <w:gridCol w:w="960"/>
        <w:gridCol w:w="960"/>
        <w:gridCol w:w="960"/>
        <w:gridCol w:w="960"/>
      </w:tblGrid>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Company</w:t>
            </w:r>
          </w:p>
        </w:tc>
        <w:tc>
          <w:tcPr>
            <w:tcW w:w="1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794A0D"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alpha</w:t>
            </w:r>
          </w:p>
        </w:tc>
        <w:tc>
          <w:tcPr>
            <w:tcW w:w="11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030588" w:rsidRDefault="00030588"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a</w:t>
            </w:r>
            <w:r w:rsidR="00794A0D">
              <w:rPr>
                <w:rFonts w:ascii="Calibri" w:eastAsia="Times New Roman" w:hAnsi="Calibri" w:cs="Calibri"/>
                <w:color w:val="FFFFFF"/>
                <w:sz w:val="20"/>
                <w:szCs w:val="20"/>
              </w:rPr>
              <w:t>lpha</w:t>
            </w:r>
          </w:p>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 </w:t>
            </w:r>
            <w:r w:rsidR="002D22F6" w:rsidRPr="002D22F6">
              <w:rPr>
                <w:rFonts w:ascii="Calibri" w:eastAsia="Times New Roman" w:hAnsi="Calibri" w:cs="Calibri"/>
                <w:color w:val="FFFFFF"/>
                <w:sz w:val="20"/>
                <w:szCs w:val="20"/>
              </w:rPr>
              <w:t>P-Value</w:t>
            </w:r>
          </w:p>
        </w:tc>
        <w:tc>
          <w:tcPr>
            <w:tcW w:w="9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Beta</w:t>
            </w:r>
          </w:p>
        </w:tc>
        <w:tc>
          <w:tcPr>
            <w:tcW w:w="14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Beta               </w:t>
            </w:r>
            <w:r w:rsidR="002D22F6" w:rsidRPr="002D22F6">
              <w:rPr>
                <w:rFonts w:ascii="Calibri" w:eastAsia="Times New Roman" w:hAnsi="Calibri" w:cs="Calibri"/>
                <w:color w:val="FFFFFF"/>
                <w:sz w:val="20"/>
                <w:szCs w:val="20"/>
              </w:rPr>
              <w:t>P-Value</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SMB</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SMB     </w:t>
            </w:r>
            <w:r w:rsidR="002D22F6" w:rsidRPr="002D22F6">
              <w:rPr>
                <w:rFonts w:ascii="Calibri" w:eastAsia="Times New Roman" w:hAnsi="Calibri" w:cs="Calibri"/>
                <w:color w:val="FFFFFF"/>
                <w:sz w:val="20"/>
                <w:szCs w:val="20"/>
              </w:rPr>
              <w:t>P-Value</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HML</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HML     </w:t>
            </w:r>
            <w:r w:rsidR="002D22F6" w:rsidRPr="002D22F6">
              <w:rPr>
                <w:rFonts w:ascii="Calibri" w:eastAsia="Times New Roman" w:hAnsi="Calibri" w:cs="Calibri"/>
                <w:color w:val="FFFFFF"/>
                <w:sz w:val="20"/>
                <w:szCs w:val="20"/>
              </w:rPr>
              <w:t>P-Value</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AAPL</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0.00060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0.42768</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1.03</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-0.19930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0.18007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-0.64384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UTX</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0.00010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0.83992</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-0.02858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0.77740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0.19303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0.03152</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PG</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0.00031</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0.51878</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0.62</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-0.50441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-0.14561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0.08013</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JNJ</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0.00052</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0.25915</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0.57</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-0.25140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0.00577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-0.19607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0.01468</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WMT</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0.00072</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0.32092</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-0.39532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0.00596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-0.31027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0.01445</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C</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-0.00100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0.13223</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1.79</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-0.04856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0.70987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1.13903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r>
    </w:tbl>
    <w:p w:rsidR="002D22F6" w:rsidRDefault="002D22F6" w:rsidP="00B43109">
      <w:pPr>
        <w:jc w:val="both"/>
      </w:pPr>
    </w:p>
    <w:p w:rsidR="002D22F6" w:rsidRPr="00EA2B8E" w:rsidRDefault="00C539C4" w:rsidP="00B43109">
      <w:pPr>
        <w:jc w:val="both"/>
      </w:pPr>
      <w:r w:rsidRPr="00EA2B8E">
        <w:t>The 3 factor model is</w:t>
      </w:r>
      <w:r w:rsidR="00891302" w:rsidRPr="00EA2B8E">
        <w:t xml:space="preserve"> the standard CAPM plus two additional factors; SMB (Small vs. Big) and HML (High book</w:t>
      </w:r>
      <w:r w:rsidRPr="00EA2B8E">
        <w:t>-to-market</w:t>
      </w:r>
      <w:r w:rsidR="00891302" w:rsidRPr="00EA2B8E">
        <w:t xml:space="preserve"> </w:t>
      </w:r>
      <w:r w:rsidRPr="00EA2B8E">
        <w:t>ratio</w:t>
      </w:r>
      <w:r w:rsidR="00891302" w:rsidRPr="00EA2B8E">
        <w:t xml:space="preserve"> vs. Low book</w:t>
      </w:r>
      <w:r w:rsidRPr="00EA2B8E">
        <w:t>-to-market ratio</w:t>
      </w:r>
      <w:r w:rsidR="00891302" w:rsidRPr="00EA2B8E">
        <w:t>)</w:t>
      </w:r>
      <w:r w:rsidRPr="00EA2B8E">
        <w:t xml:space="preserve">. The addition of the new independent variables did alter the beta for all of our stocks but did not change the significance of the </w:t>
      </w:r>
      <w:r w:rsidR="00363EBD">
        <w:t>alpha</w:t>
      </w:r>
      <w:r w:rsidRPr="00EA2B8E">
        <w:t>.</w:t>
      </w:r>
    </w:p>
    <w:p w:rsidR="00E62A35" w:rsidRPr="00C74984" w:rsidRDefault="00E62A35" w:rsidP="00C74984">
      <w:pPr>
        <w:pStyle w:val="Heading3"/>
        <w:numPr>
          <w:ilvl w:val="0"/>
          <w:numId w:val="12"/>
        </w:numPr>
        <w:rPr>
          <w:sz w:val="24"/>
          <w:szCs w:val="24"/>
        </w:rPr>
      </w:pPr>
      <w:bookmarkStart w:id="71" w:name="_Toc486003157"/>
      <w:r w:rsidRPr="00C74984">
        <w:rPr>
          <w:sz w:val="24"/>
          <w:szCs w:val="24"/>
        </w:rPr>
        <w:t>Safety First Ratio (</w:t>
      </w:r>
      <w:proofErr w:type="spellStart"/>
      <w:r w:rsidRPr="00C74984">
        <w:rPr>
          <w:sz w:val="24"/>
          <w:szCs w:val="24"/>
        </w:rPr>
        <w:t>SFRatio</w:t>
      </w:r>
      <w:proofErr w:type="spellEnd"/>
      <w:r w:rsidRPr="00C74984">
        <w:rPr>
          <w:sz w:val="24"/>
          <w:szCs w:val="24"/>
        </w:rPr>
        <w:t>)</w:t>
      </w:r>
      <w:bookmarkEnd w:id="71"/>
    </w:p>
    <w:p w:rsidR="00CB5D12" w:rsidRDefault="006E1B71" w:rsidP="00B43109">
      <w:pPr>
        <w:jc w:val="both"/>
      </w:pPr>
      <w:r>
        <w:t>We conducted a Safety-First ratio</w:t>
      </w:r>
      <w:r w:rsidR="00680AF4">
        <w:t xml:space="preserve"> (2016 data)</w:t>
      </w:r>
      <w:r>
        <w:t xml:space="preserve"> for each individual stock in our portfolio with a 3% threshold and attained the following results:</w:t>
      </w:r>
    </w:p>
    <w:tbl>
      <w:tblPr>
        <w:tblW w:w="7580" w:type="dxa"/>
        <w:tblInd w:w="-5" w:type="dxa"/>
        <w:tblCellMar>
          <w:top w:w="15" w:type="dxa"/>
          <w:bottom w:w="15" w:type="dxa"/>
        </w:tblCellMar>
        <w:tblLook w:val="04A0" w:firstRow="1" w:lastRow="0" w:firstColumn="1" w:lastColumn="0" w:noHBand="0" w:noVBand="1"/>
      </w:tblPr>
      <w:tblGrid>
        <w:gridCol w:w="2840"/>
        <w:gridCol w:w="1900"/>
        <w:gridCol w:w="2840"/>
      </w:tblGrid>
      <w:tr w:rsidR="004B7AEB" w:rsidRPr="004B7AEB" w:rsidTr="00B43109">
        <w:trPr>
          <w:trHeight w:val="5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Company</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SF Ratio</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Probability Stock Return &lt; 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Apple Inc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0.64</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26.09%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United Tech Corp</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1.06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14.56%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Procter &amp; Gamble</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25.19%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Johnson &amp; Johnson</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1.17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12.12%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Walmart Stores</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0.91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18.02%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Citigroup</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25.07%</w:t>
            </w:r>
          </w:p>
        </w:tc>
      </w:tr>
    </w:tbl>
    <w:p w:rsidR="006E1B71" w:rsidRDefault="006E1B71" w:rsidP="00B43109">
      <w:pPr>
        <w:jc w:val="both"/>
      </w:pPr>
    </w:p>
    <w:p w:rsidR="001921F5" w:rsidRPr="00C74984" w:rsidRDefault="00E62A35" w:rsidP="00C74984">
      <w:pPr>
        <w:pStyle w:val="Heading3"/>
        <w:numPr>
          <w:ilvl w:val="0"/>
          <w:numId w:val="12"/>
        </w:numPr>
        <w:rPr>
          <w:sz w:val="24"/>
          <w:szCs w:val="24"/>
        </w:rPr>
      </w:pPr>
      <w:bookmarkStart w:id="72" w:name="_Toc486003158"/>
      <w:commentRangeStart w:id="73"/>
      <w:r w:rsidRPr="00C74984">
        <w:rPr>
          <w:sz w:val="24"/>
          <w:szCs w:val="24"/>
        </w:rPr>
        <w:t>Sharpe Ratio</w:t>
      </w:r>
      <w:bookmarkEnd w:id="72"/>
      <w:commentRangeEnd w:id="73"/>
      <w:r w:rsidR="00324E0E">
        <w:rPr>
          <w:rStyle w:val="CommentReference"/>
          <w:rFonts w:asciiTheme="minorHAnsi" w:eastAsiaTheme="minorHAnsi" w:hAnsiTheme="minorHAnsi" w:cstheme="minorBidi"/>
          <w:b w:val="0"/>
          <w:bCs w:val="0"/>
          <w:color w:val="auto"/>
        </w:rPr>
        <w:commentReference w:id="73"/>
      </w:r>
    </w:p>
    <w:tbl>
      <w:tblPr>
        <w:tblW w:w="4380" w:type="dxa"/>
        <w:tblInd w:w="93" w:type="dxa"/>
        <w:tblLook w:val="04A0" w:firstRow="1" w:lastRow="0" w:firstColumn="1" w:lastColumn="0" w:noHBand="0" w:noVBand="1"/>
      </w:tblPr>
      <w:tblGrid>
        <w:gridCol w:w="1840"/>
        <w:gridCol w:w="2540"/>
      </w:tblGrid>
      <w:tr w:rsidR="00891302" w:rsidRPr="00891302" w:rsidTr="00B431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891302" w:rsidRPr="00891302" w:rsidRDefault="00891302" w:rsidP="00222052">
            <w:pPr>
              <w:spacing w:after="0" w:line="240" w:lineRule="auto"/>
              <w:jc w:val="both"/>
              <w:rPr>
                <w:rFonts w:ascii="Calibri" w:eastAsia="Times New Roman" w:hAnsi="Calibri" w:cs="Times New Roman"/>
                <w:b/>
                <w:bCs/>
                <w:color w:val="FFFFFF"/>
              </w:rPr>
            </w:pPr>
            <w:r w:rsidRPr="00891302">
              <w:rPr>
                <w:rFonts w:ascii="Calibri" w:eastAsia="Times New Roman" w:hAnsi="Calibri" w:cs="Times New Roman"/>
                <w:b/>
                <w:bCs/>
                <w:color w:val="FFFFFF"/>
              </w:rPr>
              <w:t>Company</w:t>
            </w:r>
          </w:p>
        </w:tc>
        <w:tc>
          <w:tcPr>
            <w:tcW w:w="2540" w:type="dxa"/>
            <w:tcBorders>
              <w:top w:val="single" w:sz="4" w:space="0" w:color="auto"/>
              <w:left w:val="nil"/>
              <w:bottom w:val="single" w:sz="4" w:space="0" w:color="auto"/>
              <w:right w:val="single" w:sz="4" w:space="0" w:color="auto"/>
            </w:tcBorders>
            <w:shd w:val="clear" w:color="000000" w:fill="002060"/>
            <w:noWrap/>
            <w:vAlign w:val="bottom"/>
            <w:hideMark/>
          </w:tcPr>
          <w:p w:rsidR="00891302" w:rsidRPr="00891302" w:rsidRDefault="00891302" w:rsidP="00222052">
            <w:pPr>
              <w:spacing w:after="0" w:line="240" w:lineRule="auto"/>
              <w:jc w:val="both"/>
              <w:rPr>
                <w:rFonts w:ascii="Calibri" w:eastAsia="Times New Roman" w:hAnsi="Calibri" w:cs="Times New Roman"/>
                <w:b/>
                <w:bCs/>
                <w:color w:val="FFFFFF"/>
              </w:rPr>
            </w:pPr>
            <w:r w:rsidRPr="00891302">
              <w:rPr>
                <w:rFonts w:ascii="Calibri" w:eastAsia="Times New Roman" w:hAnsi="Calibri" w:cs="Times New Roman"/>
                <w:b/>
                <w:bCs/>
                <w:color w:val="FFFFFF"/>
              </w:rPr>
              <w:t>Sharpe Ratio for 2016</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AAPL</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0.69</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C</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0.71</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JNJ</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1.25</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PG</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0.75</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UTX</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1.12</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WMT</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0.97</w:t>
            </w:r>
          </w:p>
        </w:tc>
      </w:tr>
    </w:tbl>
    <w:p w:rsidR="004B7AEB" w:rsidRDefault="004B7AEB" w:rsidP="00B43109">
      <w:pPr>
        <w:jc w:val="both"/>
      </w:pPr>
    </w:p>
    <w:p w:rsidR="00C539C4" w:rsidRDefault="00C539C4" w:rsidP="00B43109">
      <w:pPr>
        <w:jc w:val="both"/>
      </w:pPr>
      <w:r>
        <w:t>Based on both the SFRatio and the Sharpe Ratio, it appears that our best risk adjusted stock in our portfolio is Johnson and Johnson and on the other end of the spectrum it is Apple. The primary difference between the SFRatio and Sharpe Ratio is the value the expected return is subtracted from in the numerator. For SFRatio it is a threshold return and Sharpe Ratio is the Risk Free Rate.</w:t>
      </w:r>
    </w:p>
    <w:p w:rsidR="00E62A35" w:rsidRPr="00C74984" w:rsidRDefault="00E62A35" w:rsidP="00C74984">
      <w:pPr>
        <w:pStyle w:val="Heading3"/>
        <w:numPr>
          <w:ilvl w:val="0"/>
          <w:numId w:val="12"/>
        </w:numPr>
        <w:rPr>
          <w:sz w:val="24"/>
          <w:szCs w:val="24"/>
        </w:rPr>
      </w:pPr>
      <w:bookmarkStart w:id="74" w:name="_Toc486003159"/>
      <w:r w:rsidRPr="00C74984">
        <w:rPr>
          <w:sz w:val="24"/>
          <w:szCs w:val="24"/>
        </w:rPr>
        <w:lastRenderedPageBreak/>
        <w:t>Rank</w:t>
      </w:r>
      <w:bookmarkEnd w:id="74"/>
    </w:p>
    <w:p w:rsidR="00D24AA1" w:rsidRDefault="00D24AA1" w:rsidP="00B43109">
      <w:pPr>
        <w:jc w:val="both"/>
      </w:pPr>
      <w:r>
        <w:t>Our performance on a per-stock basis is below, ranked from best to last:</w:t>
      </w:r>
    </w:p>
    <w:tbl>
      <w:tblPr>
        <w:tblW w:w="7980" w:type="dxa"/>
        <w:tblInd w:w="-5" w:type="dxa"/>
        <w:tblCellMar>
          <w:top w:w="15" w:type="dxa"/>
          <w:bottom w:w="15" w:type="dxa"/>
        </w:tblCellMar>
        <w:tblLook w:val="04A0" w:firstRow="1" w:lastRow="0" w:firstColumn="1" w:lastColumn="0" w:noHBand="0" w:noVBand="1"/>
      </w:tblPr>
      <w:tblGrid>
        <w:gridCol w:w="1280"/>
        <w:gridCol w:w="1280"/>
        <w:gridCol w:w="1580"/>
        <w:gridCol w:w="1520"/>
        <w:gridCol w:w="1180"/>
        <w:gridCol w:w="1140"/>
      </w:tblGrid>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CE5FF4"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Company</w:t>
            </w:r>
          </w:p>
        </w:tc>
        <w:tc>
          <w:tcPr>
            <w:tcW w:w="12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Rank</w:t>
            </w:r>
          </w:p>
        </w:tc>
        <w:tc>
          <w:tcPr>
            <w:tcW w:w="15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No. of Shares</w:t>
            </w:r>
          </w:p>
        </w:tc>
        <w:tc>
          <w:tcPr>
            <w:tcW w:w="15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Price Bought</w:t>
            </w:r>
          </w:p>
        </w:tc>
        <w:tc>
          <w:tcPr>
            <w:tcW w:w="11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Price Sold</w:t>
            </w:r>
          </w:p>
        </w:tc>
        <w:tc>
          <w:tcPr>
            <w:tcW w:w="11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Return</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C</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271</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$58.77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$64.66</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10.02%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AAPL</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176</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$141.39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$154.78</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9.47%</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WMT</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231</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$73.75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$79.23</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7.43%</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JNJ</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159</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$122.30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$130.92</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7.05%</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UTX</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70</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$113.00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$120.59</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6.72%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S&amp;P 500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3.52%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PG</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99</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$90.49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$87.73</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-3.05%</w:t>
            </w:r>
          </w:p>
        </w:tc>
      </w:tr>
    </w:tbl>
    <w:p w:rsidR="00D75440" w:rsidRDefault="00D75440" w:rsidP="00B43109">
      <w:pPr>
        <w:jc w:val="both"/>
      </w:pPr>
    </w:p>
    <w:p w:rsidR="00CB5D12" w:rsidRDefault="00E07327" w:rsidP="00B43109">
      <w:pPr>
        <w:jc w:val="both"/>
      </w:pPr>
      <w:r>
        <w:t>Most of our stock picks worked out in our favor</w:t>
      </w:r>
      <w:r w:rsidR="005F2C24">
        <w:t xml:space="preserve">, as 5 of our 6 stocks outperformed the S&amp;P 500. </w:t>
      </w:r>
      <w:r>
        <w:t xml:space="preserve">Our overweights (AAPL, WMT, and JNJ) all outperformed the market making that the right decision. Our neutral weights (C, and PG) were split on performance, C was our best performer but PG was our worst performer. The right decision here would have been to go overweight on C and underweight on PG. And lastly, our only underweight (UTX) also outperformed the market and we would have been in a better position had we gone overweight to that stock. The best decision we made in the portfolio was </w:t>
      </w:r>
      <w:r w:rsidR="00764981">
        <w:t>to buy mega cap stocks</w:t>
      </w:r>
      <w:r>
        <w:t>, which outperformed the market and benefited our stock selection.</w:t>
      </w:r>
    </w:p>
    <w:p w:rsidR="009D6892" w:rsidRDefault="009D6892" w:rsidP="00B43109">
      <w:pPr>
        <w:pStyle w:val="Heading1"/>
        <w:jc w:val="both"/>
      </w:pPr>
      <w:bookmarkStart w:id="75" w:name="_Toc486003160"/>
      <w:r>
        <w:t>Portfolio Optimization</w:t>
      </w:r>
      <w:bookmarkEnd w:id="75"/>
    </w:p>
    <w:p w:rsidR="009D6892" w:rsidRPr="00C74984" w:rsidRDefault="009D6892" w:rsidP="00C74984">
      <w:pPr>
        <w:pStyle w:val="Heading3"/>
        <w:numPr>
          <w:ilvl w:val="0"/>
          <w:numId w:val="14"/>
        </w:numPr>
        <w:rPr>
          <w:sz w:val="24"/>
          <w:szCs w:val="24"/>
        </w:rPr>
      </w:pPr>
      <w:bookmarkStart w:id="76" w:name="_Toc486003161"/>
      <w:r w:rsidRPr="00C74984">
        <w:rPr>
          <w:sz w:val="24"/>
          <w:szCs w:val="24"/>
        </w:rPr>
        <w:t>Methodology</w:t>
      </w:r>
      <w:bookmarkEnd w:id="76"/>
    </w:p>
    <w:p w:rsidR="009D6892" w:rsidRDefault="00C80F49" w:rsidP="00B43109">
      <w:pPr>
        <w:jc w:val="both"/>
      </w:pPr>
      <w:r>
        <w:t xml:space="preserve">We utilized 2016 daily return data to compile the average daily return of our six stocks (AAPL, UTX, PG, JNJ, WMT, and C). We used that data along with the </w:t>
      </w:r>
      <w:r w:rsidR="00DE5CF0">
        <w:t xml:space="preserve">2016 </w:t>
      </w:r>
      <w:r>
        <w:t xml:space="preserve">daily Risk Free Rate of 0.01% to help us identify the proper weights of our stocks based on the optimal portfolio standard deviation and optimal Sharpe ratio. We targeted daily returns of 0.014%, 0.029%, 0.043%, 0.057%, 0.071%, and 0.107%. </w:t>
      </w:r>
      <w:r w:rsidR="00DE5CF0">
        <w:t>Based on the risky assets, the most conservative and the most aggressive portfolios would contain the following weights:</w:t>
      </w:r>
    </w:p>
    <w:tbl>
      <w:tblPr>
        <w:tblW w:w="5840" w:type="dxa"/>
        <w:tblInd w:w="93" w:type="dxa"/>
        <w:tblLook w:val="04A0" w:firstRow="1" w:lastRow="0" w:firstColumn="1" w:lastColumn="0" w:noHBand="0" w:noVBand="1"/>
      </w:tblPr>
      <w:tblGrid>
        <w:gridCol w:w="3040"/>
        <w:gridCol w:w="1600"/>
        <w:gridCol w:w="1295"/>
      </w:tblGrid>
      <w:tr w:rsidR="00DE5CF0" w:rsidRPr="00DE5CF0" w:rsidTr="00B43109">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D2095" w:rsidRPr="00DE5CF0" w:rsidRDefault="001D2095" w:rsidP="00222052">
            <w:pPr>
              <w:spacing w:after="0" w:line="240" w:lineRule="auto"/>
              <w:jc w:val="both"/>
              <w:rPr>
                <w:rFonts w:ascii="Arial" w:eastAsia="Times New Roman" w:hAnsi="Arial" w:cs="Arial"/>
                <w:b/>
                <w:bCs/>
                <w:color w:val="FFFFFF"/>
                <w:sz w:val="20"/>
                <w:szCs w:val="20"/>
              </w:rPr>
            </w:pPr>
            <w:r>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DE5CF0" w:rsidRPr="00DE5CF0" w:rsidRDefault="00DE5CF0" w:rsidP="00222052">
            <w:pPr>
              <w:spacing w:after="0" w:line="240" w:lineRule="auto"/>
              <w:jc w:val="both"/>
              <w:rPr>
                <w:rFonts w:ascii="Arial" w:eastAsia="Times New Roman" w:hAnsi="Arial" w:cs="Arial"/>
                <w:b/>
                <w:bCs/>
                <w:color w:val="FFFFFF"/>
                <w:sz w:val="20"/>
                <w:szCs w:val="20"/>
              </w:rPr>
            </w:pPr>
            <w:r w:rsidRPr="00DE5CF0">
              <w:rPr>
                <w:rFonts w:ascii="Arial" w:eastAsia="Times New Roman" w:hAnsi="Arial" w:cs="Arial"/>
                <w:b/>
                <w:bCs/>
                <w:color w:val="FFFFFF"/>
                <w:sz w:val="20"/>
                <w:szCs w:val="20"/>
              </w:rPr>
              <w:t>Conservative</w:t>
            </w:r>
          </w:p>
        </w:tc>
        <w:tc>
          <w:tcPr>
            <w:tcW w:w="1200" w:type="dxa"/>
            <w:tcBorders>
              <w:top w:val="single" w:sz="4" w:space="0" w:color="auto"/>
              <w:left w:val="nil"/>
              <w:bottom w:val="single" w:sz="4" w:space="0" w:color="auto"/>
              <w:right w:val="single" w:sz="4" w:space="0" w:color="auto"/>
            </w:tcBorders>
            <w:shd w:val="clear" w:color="000000" w:fill="002060"/>
            <w:noWrap/>
            <w:vAlign w:val="bottom"/>
            <w:hideMark/>
          </w:tcPr>
          <w:p w:rsidR="00DE5CF0" w:rsidRPr="00DE5CF0" w:rsidRDefault="00DE5CF0" w:rsidP="00222052">
            <w:pPr>
              <w:spacing w:after="0" w:line="240" w:lineRule="auto"/>
              <w:jc w:val="both"/>
              <w:rPr>
                <w:rFonts w:ascii="Arial" w:eastAsia="Times New Roman" w:hAnsi="Arial" w:cs="Arial"/>
                <w:b/>
                <w:bCs/>
                <w:color w:val="FFFFFF"/>
                <w:sz w:val="20"/>
                <w:szCs w:val="20"/>
              </w:rPr>
            </w:pPr>
            <w:r w:rsidRPr="00DE5CF0">
              <w:rPr>
                <w:rFonts w:ascii="Arial" w:eastAsia="Times New Roman" w:hAnsi="Arial" w:cs="Arial"/>
                <w:b/>
                <w:bCs/>
                <w:color w:val="FFFFFF"/>
                <w:sz w:val="20"/>
                <w:szCs w:val="20"/>
              </w:rPr>
              <w:t>Aggressive</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14.15%</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1.72%</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20.87%</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29.66%</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61.23%</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-59.78%</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14.40%</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76.26%</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-10.65%</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52.13%</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-43.23%</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36.87%</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A74D77">
            <w:pPr>
              <w:spacing w:after="0" w:line="240" w:lineRule="auto"/>
              <w:rPr>
                <w:rFonts w:ascii="Arial" w:eastAsia="Times New Roman" w:hAnsi="Arial" w:cs="Arial"/>
                <w:sz w:val="20"/>
                <w:szCs w:val="20"/>
              </w:rPr>
            </w:pPr>
            <w:r w:rsidRPr="00DE5CF0">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0.86%</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1.43%</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0.01</w:t>
            </w:r>
            <w:r w:rsidR="00FB0EA1">
              <w:rPr>
                <w:rFonts w:ascii="Arial" w:eastAsia="Times New Roman" w:hAnsi="Arial" w:cs="Arial"/>
                <w:sz w:val="20"/>
                <w:szCs w:val="20"/>
              </w:rPr>
              <w:t>4</w:t>
            </w:r>
            <w:r w:rsidRPr="00DE5CF0">
              <w:rPr>
                <w:rFonts w:ascii="Arial" w:eastAsia="Times New Roman" w:hAnsi="Arial" w:cs="Arial"/>
                <w:sz w:val="20"/>
                <w:szCs w:val="20"/>
              </w:rPr>
              <w:t>%</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FB0EA1"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0.107</w:t>
            </w:r>
            <w:r w:rsidR="00DE5CF0" w:rsidRPr="00DE5CF0">
              <w:rPr>
                <w:rFonts w:ascii="Arial" w:eastAsia="Times New Roman" w:hAnsi="Arial" w:cs="Arial"/>
                <w:sz w:val="20"/>
                <w:szCs w:val="20"/>
              </w:rPr>
              <w:t>%</w:t>
            </w:r>
          </w:p>
        </w:tc>
      </w:tr>
    </w:tbl>
    <w:p w:rsidR="00DE5CF0" w:rsidRDefault="00DE5CF0" w:rsidP="00B43109">
      <w:pPr>
        <w:jc w:val="both"/>
      </w:pPr>
    </w:p>
    <w:p w:rsidR="00DE5CF0" w:rsidRPr="001D2095" w:rsidRDefault="00DE5CF0" w:rsidP="00B43109">
      <w:pPr>
        <w:jc w:val="both"/>
        <w:rPr>
          <w:b/>
        </w:rPr>
      </w:pPr>
      <w:r>
        <w:lastRenderedPageBreak/>
        <w:t xml:space="preserve">In the conservative portfolio, </w:t>
      </w:r>
      <w:r w:rsidR="006717D1">
        <w:t>the mode</w:t>
      </w:r>
      <w:r>
        <w:t xml:space="preserve"> short</w:t>
      </w:r>
      <w:r w:rsidR="006717D1">
        <w:t>s</w:t>
      </w:r>
      <w:r>
        <w:t xml:space="preserve"> WMT and C and go long AAPL, UTX, PG, and JNJ. </w:t>
      </w:r>
      <w:r w:rsidR="001D2095">
        <w:t xml:space="preserve"> We would have an </w:t>
      </w:r>
      <w:r w:rsidR="001D2095" w:rsidRPr="001D2095">
        <w:rPr>
          <w:b/>
        </w:rPr>
        <w:t>expected annual return of 5.21%</w:t>
      </w:r>
      <w:r w:rsidR="001D2095">
        <w:t xml:space="preserve"> and a </w:t>
      </w:r>
      <w:r w:rsidR="001D2095" w:rsidRPr="001D2095">
        <w:rPr>
          <w:b/>
        </w:rPr>
        <w:t>standard deviation of 16.46%.</w:t>
      </w:r>
      <w:r w:rsidR="001D2095">
        <w:t xml:space="preserve"> </w:t>
      </w:r>
      <w:r>
        <w:t xml:space="preserve">Alternatively, in our aggressive portfolio </w:t>
      </w:r>
      <w:r w:rsidR="006717D1">
        <w:t>the model would have us</w:t>
      </w:r>
      <w:r>
        <w:t xml:space="preserve"> take a large short position in </w:t>
      </w:r>
      <w:r w:rsidR="006717D1">
        <w:t>PG</w:t>
      </w:r>
      <w:r>
        <w:t xml:space="preserve">, and go long in AAPL, UTX, JNJ, WMT, and C. </w:t>
      </w:r>
      <w:r w:rsidR="001D2095">
        <w:t xml:space="preserve"> In this model we would have an </w:t>
      </w:r>
      <w:r w:rsidR="001D2095">
        <w:rPr>
          <w:b/>
        </w:rPr>
        <w:t xml:space="preserve">expected annual return of 39.11% </w:t>
      </w:r>
      <w:r w:rsidR="001D2095">
        <w:t xml:space="preserve">and a </w:t>
      </w:r>
      <w:r w:rsidR="001D2095">
        <w:rPr>
          <w:b/>
        </w:rPr>
        <w:t>standard deviation of 27.29%.</w:t>
      </w:r>
    </w:p>
    <w:p w:rsidR="001D2095" w:rsidRPr="00C74984" w:rsidRDefault="001D2095" w:rsidP="00C74984">
      <w:pPr>
        <w:pStyle w:val="Heading3"/>
        <w:numPr>
          <w:ilvl w:val="0"/>
          <w:numId w:val="14"/>
        </w:numPr>
        <w:rPr>
          <w:sz w:val="24"/>
          <w:szCs w:val="24"/>
        </w:rPr>
      </w:pPr>
      <w:bookmarkStart w:id="77" w:name="_Toc486003162"/>
      <w:r w:rsidRPr="00C74984">
        <w:rPr>
          <w:sz w:val="24"/>
          <w:szCs w:val="24"/>
        </w:rPr>
        <w:t>Global Minimum Variance</w:t>
      </w:r>
      <w:bookmarkEnd w:id="77"/>
    </w:p>
    <w:p w:rsidR="006717D1" w:rsidRDefault="006717D1" w:rsidP="00B43109">
      <w:pPr>
        <w:jc w:val="both"/>
      </w:pPr>
      <w:r>
        <w:t xml:space="preserve">Our Global Minimum Variance model provided the following weights, daily standard deviation, and daily average </w:t>
      </w:r>
      <w:r w:rsidR="001D2095">
        <w:t>return:</w:t>
      </w:r>
    </w:p>
    <w:tbl>
      <w:tblPr>
        <w:tblW w:w="4640" w:type="dxa"/>
        <w:tblLook w:val="04A0" w:firstRow="1" w:lastRow="0" w:firstColumn="1" w:lastColumn="0" w:noHBand="0" w:noVBand="1"/>
      </w:tblPr>
      <w:tblGrid>
        <w:gridCol w:w="3040"/>
        <w:gridCol w:w="1600"/>
      </w:tblGrid>
      <w:tr w:rsidR="001D2095" w:rsidRPr="001D2095" w:rsidTr="00A74D77">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D2095" w:rsidRPr="001D2095" w:rsidRDefault="001D2095" w:rsidP="00222052">
            <w:pPr>
              <w:spacing w:after="0" w:line="240" w:lineRule="auto"/>
              <w:jc w:val="both"/>
              <w:rPr>
                <w:rFonts w:ascii="Arial" w:eastAsia="Times New Roman" w:hAnsi="Arial" w:cs="Arial"/>
                <w:b/>
                <w:bCs/>
                <w:color w:val="FFFFFF"/>
                <w:sz w:val="20"/>
                <w:szCs w:val="20"/>
              </w:rPr>
            </w:pPr>
            <w:r w:rsidRPr="001D2095">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D2095" w:rsidRPr="001D2095" w:rsidRDefault="001D2095" w:rsidP="00222052">
            <w:pPr>
              <w:spacing w:after="0" w:line="240" w:lineRule="auto"/>
              <w:jc w:val="both"/>
              <w:rPr>
                <w:rFonts w:ascii="Arial" w:eastAsia="Times New Roman" w:hAnsi="Arial" w:cs="Arial"/>
                <w:b/>
                <w:bCs/>
                <w:color w:val="FFFFFF"/>
                <w:sz w:val="20"/>
                <w:szCs w:val="20"/>
              </w:rPr>
            </w:pPr>
            <w:r w:rsidRPr="001D2095">
              <w:rPr>
                <w:rFonts w:ascii="Arial" w:eastAsia="Times New Roman" w:hAnsi="Arial" w:cs="Arial"/>
                <w:b/>
                <w:bCs/>
                <w:color w:val="FFFFFF"/>
                <w:sz w:val="20"/>
                <w:szCs w:val="20"/>
              </w:rPr>
              <w:t>Weight</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7.69%</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16.56%</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27.21%</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39.50%</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13.89%</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color w:val="FF0000"/>
                <w:sz w:val="20"/>
                <w:szCs w:val="20"/>
              </w:rPr>
            </w:pPr>
            <w:r w:rsidRPr="001D2095">
              <w:rPr>
                <w:rFonts w:ascii="Arial" w:eastAsia="Times New Roman" w:hAnsi="Arial" w:cs="Arial"/>
                <w:color w:val="FF0000"/>
                <w:sz w:val="20"/>
                <w:szCs w:val="20"/>
              </w:rPr>
              <w:t>-4.84%</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A74D77">
            <w:pPr>
              <w:spacing w:after="0" w:line="240" w:lineRule="auto"/>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A74D77">
            <w:pPr>
              <w:spacing w:after="0" w:line="240" w:lineRule="auto"/>
              <w:rPr>
                <w:rFonts w:ascii="Arial" w:eastAsia="Times New Roman" w:hAnsi="Arial" w:cs="Arial"/>
                <w:sz w:val="20"/>
                <w:szCs w:val="20"/>
              </w:rPr>
            </w:pPr>
            <w:r w:rsidRPr="001D2095">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0.68%</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FB0EA1"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0.056</w:t>
            </w:r>
            <w:r w:rsidR="001D2095" w:rsidRPr="001D2095">
              <w:rPr>
                <w:rFonts w:ascii="Arial" w:eastAsia="Times New Roman" w:hAnsi="Arial" w:cs="Arial"/>
                <w:sz w:val="20"/>
                <w:szCs w:val="20"/>
              </w:rPr>
              <w:t>%</w:t>
            </w:r>
          </w:p>
        </w:tc>
      </w:tr>
    </w:tbl>
    <w:p w:rsidR="001D2095" w:rsidRDefault="001D2095" w:rsidP="00B43109">
      <w:pPr>
        <w:jc w:val="both"/>
      </w:pPr>
    </w:p>
    <w:p w:rsidR="001D2095" w:rsidRDefault="001D2095" w:rsidP="00B43109">
      <w:pPr>
        <w:jc w:val="both"/>
      </w:pPr>
      <w:r>
        <w:t xml:space="preserve">Based on the optimal minimum variance model, we would short C and go long AAPL, UTX, PG, JNJ, and WMT. Would this portfolio allocation, we would have an </w:t>
      </w:r>
      <w:r w:rsidRPr="001D2095">
        <w:rPr>
          <w:b/>
        </w:rPr>
        <w:t>expected annual return of 20.33%</w:t>
      </w:r>
      <w:r>
        <w:t xml:space="preserve"> with a </w:t>
      </w:r>
      <w:r w:rsidRPr="001D2095">
        <w:rPr>
          <w:b/>
        </w:rPr>
        <w:t>standard deviation of 12.94%.</w:t>
      </w:r>
    </w:p>
    <w:p w:rsidR="001D2095" w:rsidRPr="00C74984" w:rsidRDefault="001D2095" w:rsidP="00C74984">
      <w:pPr>
        <w:pStyle w:val="Heading3"/>
        <w:numPr>
          <w:ilvl w:val="0"/>
          <w:numId w:val="14"/>
        </w:numPr>
        <w:rPr>
          <w:sz w:val="24"/>
          <w:szCs w:val="24"/>
        </w:rPr>
      </w:pPr>
      <w:bookmarkStart w:id="78" w:name="_Toc486003163"/>
      <w:r w:rsidRPr="00C74984">
        <w:rPr>
          <w:sz w:val="24"/>
          <w:szCs w:val="24"/>
        </w:rPr>
        <w:t>Tangent Portfolio</w:t>
      </w:r>
      <w:bookmarkEnd w:id="78"/>
    </w:p>
    <w:p w:rsidR="001D2095" w:rsidRDefault="001D2095" w:rsidP="00B43109">
      <w:pPr>
        <w:jc w:val="both"/>
      </w:pPr>
      <w:r>
        <w:t xml:space="preserve">To achieve the optimal Sharpe ratio, we used the data mentioned under “methodology” </w:t>
      </w:r>
      <w:r w:rsidR="00FB0EA1">
        <w:t>and achieved the following weights:</w:t>
      </w:r>
    </w:p>
    <w:tbl>
      <w:tblPr>
        <w:tblW w:w="4640" w:type="dxa"/>
        <w:tblInd w:w="93" w:type="dxa"/>
        <w:tblLook w:val="04A0" w:firstRow="1" w:lastRow="0" w:firstColumn="1" w:lastColumn="0" w:noHBand="0" w:noVBand="1"/>
      </w:tblPr>
      <w:tblGrid>
        <w:gridCol w:w="3040"/>
        <w:gridCol w:w="1600"/>
      </w:tblGrid>
      <w:tr w:rsidR="00FB0EA1" w:rsidRPr="00FB0EA1" w:rsidTr="00B43109">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FB0EA1" w:rsidRPr="00FB0EA1" w:rsidRDefault="00FB0EA1" w:rsidP="00222052">
            <w:pPr>
              <w:spacing w:after="0" w:line="240" w:lineRule="auto"/>
              <w:jc w:val="both"/>
              <w:rPr>
                <w:rFonts w:ascii="Arial" w:eastAsia="Times New Roman" w:hAnsi="Arial" w:cs="Arial"/>
                <w:b/>
                <w:bCs/>
                <w:color w:val="FFFFFF"/>
                <w:sz w:val="20"/>
                <w:szCs w:val="20"/>
              </w:rPr>
            </w:pPr>
            <w:r w:rsidRPr="00FB0EA1">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FB0EA1" w:rsidRPr="00FB0EA1" w:rsidRDefault="00FB0EA1" w:rsidP="00222052">
            <w:pPr>
              <w:spacing w:after="0" w:line="240" w:lineRule="auto"/>
              <w:jc w:val="both"/>
              <w:rPr>
                <w:rFonts w:ascii="Arial" w:eastAsia="Times New Roman" w:hAnsi="Arial" w:cs="Arial"/>
                <w:b/>
                <w:bCs/>
                <w:color w:val="FFFFFF"/>
                <w:sz w:val="20"/>
                <w:szCs w:val="20"/>
              </w:rPr>
            </w:pPr>
            <w:r w:rsidRPr="00FB0EA1">
              <w:rPr>
                <w:rFonts w:ascii="Arial" w:eastAsia="Times New Roman" w:hAnsi="Arial" w:cs="Arial"/>
                <w:b/>
                <w:bCs/>
                <w:color w:val="FFFFFF"/>
                <w:sz w:val="20"/>
                <w:szCs w:val="20"/>
              </w:rPr>
              <w:t>Weight</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FB0EA1" w:rsidRPr="00FB0EA1">
              <w:rPr>
                <w:rFonts w:ascii="Arial" w:eastAsia="Times New Roman" w:hAnsi="Arial" w:cs="Arial"/>
                <w:sz w:val="20"/>
                <w:szCs w:val="20"/>
              </w:rPr>
              <w:t>6.66%</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25.39%</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FB0EA1" w:rsidRPr="00FB0EA1">
              <w:rPr>
                <w:rFonts w:ascii="Arial" w:eastAsia="Times New Roman" w:hAnsi="Arial" w:cs="Arial"/>
                <w:sz w:val="20"/>
                <w:szCs w:val="20"/>
              </w:rPr>
              <w:t>0.00%</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45.44%</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22.52%</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color w:val="FF0000"/>
                <w:sz w:val="20"/>
                <w:szCs w:val="20"/>
              </w:rPr>
            </w:pPr>
            <w:r>
              <w:rPr>
                <w:rFonts w:ascii="Arial" w:eastAsia="Times New Roman" w:hAnsi="Arial" w:cs="Arial"/>
                <w:sz w:val="20"/>
                <w:szCs w:val="20"/>
              </w:rPr>
              <w:t xml:space="preserve"> </w:t>
            </w:r>
            <w:r w:rsidR="00FB0EA1" w:rsidRPr="00367B93">
              <w:rPr>
                <w:rFonts w:ascii="Arial" w:eastAsia="Times New Roman" w:hAnsi="Arial" w:cs="Arial"/>
                <w:sz w:val="20"/>
                <w:szCs w:val="20"/>
              </w:rPr>
              <w:t>0.00%</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914B8E">
            <w:pPr>
              <w:spacing w:after="0" w:line="240" w:lineRule="auto"/>
              <w:rPr>
                <w:rFonts w:ascii="Arial" w:eastAsia="Times New Roman" w:hAnsi="Arial" w:cs="Arial"/>
                <w:sz w:val="20"/>
                <w:szCs w:val="20"/>
              </w:rPr>
            </w:pPr>
            <w:r w:rsidRPr="00FB0EA1">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0.72%</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0.064%</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Sharpe Ratio</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7.67%</w:t>
            </w:r>
          </w:p>
        </w:tc>
      </w:tr>
    </w:tbl>
    <w:p w:rsidR="00FB0EA1" w:rsidRDefault="00FB0EA1" w:rsidP="00B43109">
      <w:pPr>
        <w:jc w:val="both"/>
      </w:pPr>
    </w:p>
    <w:p w:rsidR="00FB0EA1" w:rsidRPr="001D2095" w:rsidRDefault="00FB0EA1" w:rsidP="00B43109">
      <w:pPr>
        <w:jc w:val="both"/>
      </w:pPr>
      <w:r>
        <w:t xml:space="preserve">In this model, we would invest in everything but C. Through this allocation, we would achieve an </w:t>
      </w:r>
      <w:r w:rsidRPr="00FB0EA1">
        <w:rPr>
          <w:b/>
        </w:rPr>
        <w:t>expected annual return of 23.18%</w:t>
      </w:r>
      <w:r>
        <w:t xml:space="preserve"> and a </w:t>
      </w:r>
      <w:r w:rsidRPr="00FB0EA1">
        <w:rPr>
          <w:b/>
        </w:rPr>
        <w:t>standard deviation of 13.77%</w:t>
      </w:r>
      <w:r>
        <w:t xml:space="preserve">. This portfolio has an optimized </w:t>
      </w:r>
      <w:r w:rsidRPr="00FB0EA1">
        <w:rPr>
          <w:b/>
        </w:rPr>
        <w:t>Sharpe Ratio of 7.67%</w:t>
      </w:r>
      <w:r>
        <w:t>.</w:t>
      </w:r>
    </w:p>
    <w:p w:rsidR="001D2095" w:rsidRPr="00C74984" w:rsidRDefault="00295B4B" w:rsidP="00C74984">
      <w:pPr>
        <w:pStyle w:val="Heading3"/>
        <w:numPr>
          <w:ilvl w:val="0"/>
          <w:numId w:val="14"/>
        </w:numPr>
        <w:rPr>
          <w:sz w:val="24"/>
          <w:szCs w:val="24"/>
        </w:rPr>
      </w:pPr>
      <w:bookmarkStart w:id="79" w:name="_Toc486003164"/>
      <w:commentRangeStart w:id="80"/>
      <w:r w:rsidRPr="00C74984">
        <w:rPr>
          <w:sz w:val="24"/>
          <w:szCs w:val="24"/>
        </w:rPr>
        <w:lastRenderedPageBreak/>
        <w:t>Efficient Frontier</w:t>
      </w:r>
      <w:bookmarkEnd w:id="79"/>
      <w:commentRangeEnd w:id="80"/>
      <w:r w:rsidR="00324E0E">
        <w:rPr>
          <w:rStyle w:val="CommentReference"/>
          <w:rFonts w:asciiTheme="minorHAnsi" w:eastAsiaTheme="minorHAnsi" w:hAnsiTheme="minorHAnsi" w:cstheme="minorBidi"/>
          <w:b w:val="0"/>
          <w:bCs w:val="0"/>
          <w:color w:val="auto"/>
        </w:rPr>
        <w:commentReference w:id="80"/>
      </w:r>
    </w:p>
    <w:p w:rsidR="00295B4B" w:rsidRDefault="00295B4B" w:rsidP="00B43109">
      <w:pPr>
        <w:jc w:val="both"/>
      </w:pPr>
      <w:r>
        <w:t>We have provided the Efficient Frontier below:</w:t>
      </w:r>
    </w:p>
    <w:p w:rsidR="00295B4B" w:rsidRPr="00295B4B" w:rsidRDefault="00295B4B" w:rsidP="00B43109">
      <w:pPr>
        <w:jc w:val="both"/>
      </w:pPr>
      <w:r>
        <w:rPr>
          <w:noProof/>
          <w:lang w:eastAsia="zh-CN"/>
        </w:rPr>
        <w:drawing>
          <wp:inline distT="0" distB="0" distL="0" distR="0" wp14:anchorId="2EEDD4C3" wp14:editId="7508163A">
            <wp:extent cx="5943600" cy="3911600"/>
            <wp:effectExtent l="0" t="0" r="19050" b="1270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1BBBE8A8-3F69-4CFF-B486-F3DB6168C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5CF0" w:rsidRDefault="00DE5CF0" w:rsidP="00B43109">
      <w:pPr>
        <w:jc w:val="both"/>
      </w:pPr>
    </w:p>
    <w:p w:rsidR="005B51BE" w:rsidRDefault="005B51BE" w:rsidP="005B51BE">
      <w:pPr>
        <w:pStyle w:val="Heading1"/>
      </w:pPr>
      <w:bookmarkStart w:id="81" w:name="_Toc486003165"/>
      <w:r>
        <w:t>Reflection</w:t>
      </w:r>
      <w:bookmarkEnd w:id="81"/>
    </w:p>
    <w:p w:rsidR="005B51BE" w:rsidRDefault="005B51BE" w:rsidP="005B51BE"/>
    <w:p w:rsidR="005B51BE" w:rsidRDefault="005B51BE" w:rsidP="005B51BE">
      <w:pPr>
        <w:jc w:val="both"/>
      </w:pPr>
      <w:r w:rsidRPr="008420EC">
        <w:t xml:space="preserve">Overall, our investment strategy was a success and we beat S&amp;P returns </w:t>
      </w:r>
      <w:commentRangeStart w:id="82"/>
      <w:r w:rsidRPr="008420EC">
        <w:t xml:space="preserve">by over 3%. </w:t>
      </w:r>
      <w:commentRangeEnd w:id="82"/>
      <w:r w:rsidR="00324E0E">
        <w:rPr>
          <w:rStyle w:val="CommentReference"/>
        </w:rPr>
        <w:commentReference w:id="82"/>
      </w:r>
      <w:r w:rsidRPr="008420EC">
        <w:t xml:space="preserve">The CAPM model correctly predicted that Citigroup would be the riskiest asset in our portfolio which generated the highest returns at 10%.  However, the CAPM model predicts that Apple’s returns should be relatively close to the market based on a Beta of 0.94, but Apple still outperformed the market and generated our second largest returns of 9.47%.  In summary, the CAPM could offer some guidance for longer term strategies, but was not accurate in the short term for our portfolio. </w:t>
      </w:r>
    </w:p>
    <w:p w:rsidR="005B51BE" w:rsidRDefault="005B51BE" w:rsidP="005B51BE">
      <w:pPr>
        <w:jc w:val="both"/>
      </w:pPr>
      <w:r w:rsidRPr="008420EC">
        <w:t>Based on the tangency of the efficiency, our optimal portfolio allocation should not have included any allocation for Proctor&amp;Gamble and Citigroup.  While Proctor&amp;Gamble was the only stock in our portfolio that generated negative returns, it would not have worked in our favor to follow this strategy</w:t>
      </w:r>
      <w:commentRangeStart w:id="83"/>
      <w:r w:rsidRPr="008420EC">
        <w:t xml:space="preserve">.  As we mentioned above, Citigroup generated the largest returns.  </w:t>
      </w:r>
      <w:r w:rsidRPr="008420EC">
        <w:cr/>
      </w:r>
      <w:commentRangeEnd w:id="83"/>
      <w:r w:rsidR="00324E0E">
        <w:rPr>
          <w:rStyle w:val="CommentReference"/>
        </w:rPr>
        <w:commentReference w:id="83"/>
      </w:r>
    </w:p>
    <w:p w:rsidR="005B51BE" w:rsidRDefault="005B51BE" w:rsidP="005B51BE">
      <w:pPr>
        <w:jc w:val="both"/>
      </w:pPr>
      <w:r w:rsidRPr="008420EC">
        <w:lastRenderedPageBreak/>
        <w:t>While our portfolio could have been further diversified by adding assets from other industries in the market including Energy, Utilities, Real Estate, and Telecom, our top down sub-asset allocation approach allowed us to outperform the market by being selective in the sectors we invested in.</w:t>
      </w:r>
    </w:p>
    <w:p w:rsidR="005B51BE" w:rsidRPr="004C1BC8" w:rsidRDefault="005B51BE" w:rsidP="005B51BE"/>
    <w:p w:rsidR="00347BD2" w:rsidRPr="009D6892" w:rsidRDefault="00347BD2" w:rsidP="00B43109">
      <w:pPr>
        <w:pStyle w:val="Heading1"/>
      </w:pPr>
      <w:bookmarkStart w:id="84" w:name="_Toc486003166"/>
      <w:r>
        <w:t>Appendix</w:t>
      </w:r>
      <w:bookmarkEnd w:id="84"/>
    </w:p>
    <w:p w:rsidR="009D6892" w:rsidRDefault="009D6892" w:rsidP="00B43109">
      <w:pPr>
        <w:rPr>
          <w:b/>
        </w:rPr>
      </w:pPr>
    </w:p>
    <w:p w:rsidR="00CA1D79" w:rsidRDefault="00CA1D79" w:rsidP="00B43109">
      <w:pPr>
        <w:pStyle w:val="Heading3"/>
      </w:pPr>
      <w:bookmarkStart w:id="85" w:name="_Toc486003167"/>
      <w:r>
        <w:t>Portfolio Performance</w:t>
      </w:r>
      <w:bookmarkEnd w:id="85"/>
    </w:p>
    <w:p w:rsidR="00CA1D79" w:rsidRDefault="00CA1D79" w:rsidP="00B43109">
      <w:pPr>
        <w:rPr>
          <w:b/>
        </w:rPr>
      </w:pPr>
      <w:r w:rsidRPr="00CA1D79">
        <w:rPr>
          <w:b/>
          <w:noProof/>
          <w:lang w:eastAsia="zh-CN"/>
        </w:rPr>
        <w:drawing>
          <wp:inline distT="0" distB="0" distL="0" distR="0" wp14:anchorId="5249A3A8" wp14:editId="6E185625">
            <wp:extent cx="5943600" cy="3580130"/>
            <wp:effectExtent l="0" t="0" r="0" b="1270"/>
            <wp:docPr id="85" name="Shape 85" descr="Rplot01.png"/>
            <wp:cNvGraphicFramePr/>
            <a:graphic xmlns:a="http://schemas.openxmlformats.org/drawingml/2006/main">
              <a:graphicData uri="http://schemas.openxmlformats.org/drawingml/2006/picture">
                <pic:pic xmlns:pic="http://schemas.openxmlformats.org/drawingml/2006/picture">
                  <pic:nvPicPr>
                    <pic:cNvPr id="85" name="Shape 85" descr="Rplot01.png"/>
                    <pic:cNvPicPr preferRelativeResize="0"/>
                  </pic:nvPicPr>
                  <pic:blipFill>
                    <a:blip r:embed="rId11">
                      <a:alphaModFix/>
                    </a:blip>
                    <a:stretch>
                      <a:fillRect/>
                    </a:stretch>
                  </pic:blipFill>
                  <pic:spPr>
                    <a:xfrm>
                      <a:off x="0" y="0"/>
                      <a:ext cx="5943600" cy="3580130"/>
                    </a:xfrm>
                    <a:prstGeom prst="rect">
                      <a:avLst/>
                    </a:prstGeom>
                    <a:noFill/>
                    <a:ln>
                      <a:noFill/>
                    </a:ln>
                  </pic:spPr>
                </pic:pic>
              </a:graphicData>
            </a:graphic>
          </wp:inline>
        </w:drawing>
      </w:r>
    </w:p>
    <w:p w:rsidR="005B51BE" w:rsidRDefault="005B51BE" w:rsidP="00B43109">
      <w:pPr>
        <w:rPr>
          <w:b/>
        </w:rPr>
      </w:pPr>
    </w:p>
    <w:p w:rsidR="005B51BE" w:rsidRDefault="005B51BE" w:rsidP="005B51BE">
      <w:pPr>
        <w:pStyle w:val="Heading1"/>
      </w:pPr>
      <w:bookmarkStart w:id="86" w:name="_Toc486003168"/>
      <w:commentRangeStart w:id="87"/>
      <w:r>
        <w:t>References</w:t>
      </w:r>
      <w:bookmarkEnd w:id="86"/>
      <w:commentRangeEnd w:id="87"/>
      <w:r w:rsidR="00F71671">
        <w:rPr>
          <w:rStyle w:val="CommentReference"/>
          <w:rFonts w:asciiTheme="minorHAnsi" w:eastAsiaTheme="minorHAnsi" w:hAnsiTheme="minorHAnsi" w:cstheme="minorBidi"/>
          <w:b w:val="0"/>
          <w:bCs w:val="0"/>
          <w:color w:val="auto"/>
        </w:rPr>
        <w:commentReference w:id="87"/>
      </w:r>
    </w:p>
    <w:p w:rsidR="005B51BE" w:rsidRDefault="005B51BE" w:rsidP="005B51BE"/>
    <w:p w:rsidR="005B51BE" w:rsidRDefault="005B51BE" w:rsidP="005B51BE">
      <w:pPr>
        <w:numPr>
          <w:ilvl w:val="0"/>
          <w:numId w:val="7"/>
        </w:numPr>
        <w:spacing w:after="0" w:line="240" w:lineRule="auto"/>
      </w:pPr>
      <w:r>
        <w:t>Quantitative Investment Analysis 3</w:t>
      </w:r>
      <w:r>
        <w:rPr>
          <w:vertAlign w:val="superscript"/>
        </w:rPr>
        <w:t>rd</w:t>
      </w:r>
      <w:r>
        <w:t xml:space="preserve"> Edition, Richard A.DeFusco, CFA.  Dennis W.McLeavey, CFA. Jerald E.Pinto, CFA. David E.Runkle, CFA. , Copyright 2015</w:t>
      </w:r>
    </w:p>
    <w:p w:rsidR="00DF32BB" w:rsidRDefault="000106B5" w:rsidP="005B51BE">
      <w:pPr>
        <w:numPr>
          <w:ilvl w:val="0"/>
          <w:numId w:val="7"/>
        </w:numPr>
        <w:spacing w:after="0" w:line="240" w:lineRule="auto"/>
      </w:pPr>
      <w:proofErr w:type="spellStart"/>
      <w:r>
        <w:t>Compustat</w:t>
      </w:r>
      <w:proofErr w:type="spellEnd"/>
      <w:r>
        <w:t xml:space="preserve">, Library : </w:t>
      </w:r>
      <w:proofErr w:type="spellStart"/>
      <w:r>
        <w:t>compm</w:t>
      </w:r>
      <w:proofErr w:type="spellEnd"/>
      <w:r w:rsidR="00DF32BB">
        <w:t xml:space="preserve">, </w:t>
      </w:r>
      <w:hyperlink r:id="rId12" w:tgtFrame="_blank" w:history="1">
        <w:r w:rsidR="00DF32BB">
          <w:rPr>
            <w:rStyle w:val="Hyperlink"/>
          </w:rPr>
          <w:t>www.compustat.com</w:t>
        </w:r>
      </w:hyperlink>
    </w:p>
    <w:p w:rsidR="00DF32BB" w:rsidRDefault="00BF3462" w:rsidP="00DF32BB">
      <w:pPr>
        <w:numPr>
          <w:ilvl w:val="0"/>
          <w:numId w:val="7"/>
        </w:numPr>
        <w:spacing w:after="0" w:line="240" w:lineRule="auto"/>
      </w:pPr>
      <w:r>
        <w:t>CRSP</w:t>
      </w:r>
      <w:r w:rsidR="00DF32BB">
        <w:t xml:space="preserve">, </w:t>
      </w:r>
      <w:hyperlink r:id="rId13" w:history="1">
        <w:r w:rsidR="00DF32BB" w:rsidRPr="00B756F4">
          <w:rPr>
            <w:rStyle w:val="Hyperlink"/>
          </w:rPr>
          <w:t>www.crsp.com</w:t>
        </w:r>
      </w:hyperlink>
    </w:p>
    <w:sectPr w:rsidR="00DF32BB" w:rsidSect="0088400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INA_WIN10" w:date="2017-06-24T13:49:00Z" w:initials="T">
    <w:p w:rsidR="00CB1228" w:rsidRDefault="00CB1228">
      <w:pPr>
        <w:pStyle w:val="CommentText"/>
      </w:pPr>
      <w:r>
        <w:rPr>
          <w:rStyle w:val="CommentReference"/>
        </w:rPr>
        <w:annotationRef/>
      </w:r>
      <w:r>
        <w:t>You need to include some studies on LEI into the list of references, in particular because of the statement “one of the most accurate indicators…</w:t>
      </w:r>
      <w:proofErr w:type="gramStart"/>
      <w:r>
        <w:t>”.</w:t>
      </w:r>
      <w:proofErr w:type="gramEnd"/>
    </w:p>
  </w:comment>
  <w:comment w:id="5" w:author="TINA_WIN10" w:date="2017-06-24T13:50:00Z" w:initials="T">
    <w:p w:rsidR="00CB1228" w:rsidRDefault="00CB1228">
      <w:pPr>
        <w:pStyle w:val="CommentText"/>
      </w:pPr>
      <w:r>
        <w:rPr>
          <w:rStyle w:val="CommentReference"/>
        </w:rPr>
        <w:annotationRef/>
      </w:r>
      <w:r>
        <w:t>Reference.</w:t>
      </w:r>
    </w:p>
  </w:comment>
  <w:comment w:id="9" w:author="TINA_WIN10" w:date="2017-06-24T13:56:00Z" w:initials="T">
    <w:p w:rsidR="00CB1228" w:rsidRDefault="00CB1228">
      <w:pPr>
        <w:pStyle w:val="CommentText"/>
      </w:pPr>
      <w:r>
        <w:rPr>
          <w:rStyle w:val="CommentReference"/>
        </w:rPr>
        <w:annotationRef/>
      </w:r>
      <w:r>
        <w:t xml:space="preserve">It’s better to add a brief comment of Apple’s performance relative to the peers. </w:t>
      </w:r>
      <w:proofErr w:type="spellStart"/>
      <w:r>
        <w:t>Eg</w:t>
      </w:r>
      <w:proofErr w:type="spellEnd"/>
      <w:r>
        <w:t xml:space="preserve">, Apple has been ranked above the industry, evidenced by its high ROA and EBITA margin. </w:t>
      </w:r>
    </w:p>
  </w:comment>
  <w:comment w:id="73" w:author="TINA_WIN10" w:date="2017-06-24T13:59:00Z" w:initials="T">
    <w:p w:rsidR="00CB1228" w:rsidRDefault="00CB1228">
      <w:pPr>
        <w:pStyle w:val="CommentText"/>
      </w:pPr>
      <w:r>
        <w:rPr>
          <w:rStyle w:val="CommentReference"/>
        </w:rPr>
        <w:annotationRef/>
      </w:r>
      <w:r>
        <w:t xml:space="preserve">Please provide the risk free rate used in the paper. </w:t>
      </w:r>
    </w:p>
  </w:comment>
  <w:comment w:id="80" w:author="TINA_WIN10" w:date="2017-06-24T14:05:00Z" w:initials="T">
    <w:p w:rsidR="00CB1228" w:rsidRDefault="00CB1228">
      <w:pPr>
        <w:pStyle w:val="CommentText"/>
      </w:pPr>
      <w:r>
        <w:rPr>
          <w:rStyle w:val="CommentReference"/>
        </w:rPr>
        <w:annotationRef/>
      </w:r>
      <w:r>
        <w:t>Good job.</w:t>
      </w:r>
    </w:p>
  </w:comment>
  <w:comment w:id="82" w:author="TINA_WIN10" w:date="2017-06-24T14:05:00Z" w:initials="T">
    <w:p w:rsidR="00CB1228" w:rsidRDefault="00CB1228">
      <w:pPr>
        <w:pStyle w:val="CommentText"/>
      </w:pPr>
      <w:r>
        <w:rPr>
          <w:rStyle w:val="CommentReference"/>
        </w:rPr>
        <w:annotationRef/>
      </w:r>
      <w:r>
        <w:t xml:space="preserve">Congratulations. You are also the team with the highest stock return in the cohort. You did a good job. </w:t>
      </w:r>
    </w:p>
  </w:comment>
  <w:comment w:id="83" w:author="TINA_WIN10" w:date="2017-06-24T14:12:00Z" w:initials="T">
    <w:p w:rsidR="00CB1228" w:rsidRDefault="00CB1228">
      <w:pPr>
        <w:pStyle w:val="CommentText"/>
      </w:pPr>
      <w:r>
        <w:rPr>
          <w:rStyle w:val="CommentReference"/>
        </w:rPr>
        <w:annotationRef/>
      </w:r>
      <w:r>
        <w:t xml:space="preserve">Yes. Thanks for point it out. That’s the learning outcome of the optimization. Citi seemed to be good so that we though </w:t>
      </w:r>
      <w:proofErr w:type="spellStart"/>
      <w:r>
        <w:t>citi</w:t>
      </w:r>
      <w:proofErr w:type="spellEnd"/>
      <w:r>
        <w:t xml:space="preserve"> should be weighted heavily. </w:t>
      </w:r>
    </w:p>
    <w:p w:rsidR="00CB1228" w:rsidRDefault="00CB1228">
      <w:pPr>
        <w:pStyle w:val="CommentText"/>
      </w:pPr>
    </w:p>
    <w:p w:rsidR="00CB1228" w:rsidRDefault="00CB1228">
      <w:pPr>
        <w:pStyle w:val="CommentText"/>
      </w:pPr>
      <w:r>
        <w:t>Citi had the highest rate of return with the highest std.</w:t>
      </w:r>
    </w:p>
    <w:tbl>
      <w:tblPr>
        <w:tblW w:w="5940" w:type="dxa"/>
        <w:tblInd w:w="-5" w:type="dxa"/>
        <w:tblCellMar>
          <w:top w:w="15" w:type="dxa"/>
          <w:bottom w:w="15" w:type="dxa"/>
        </w:tblCellMar>
        <w:tblLook w:val="04A0" w:firstRow="1" w:lastRow="0" w:firstColumn="1" w:lastColumn="0" w:noHBand="0" w:noVBand="1"/>
      </w:tblPr>
      <w:tblGrid>
        <w:gridCol w:w="1880"/>
        <w:gridCol w:w="2220"/>
        <w:gridCol w:w="1840"/>
      </w:tblGrid>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C</w:t>
            </w:r>
          </w:p>
          <w:p w:rsidR="00CB1228" w:rsidRDefault="00CB1228" w:rsidP="00CB1228">
            <w:pPr>
              <w:spacing w:after="0" w:line="240" w:lineRule="auto"/>
              <w:jc w:val="both"/>
              <w:rPr>
                <w:rFonts w:ascii="Calibri" w:eastAsia="Times New Roman" w:hAnsi="Calibri" w:cs="Calibri"/>
                <w:color w:val="000000"/>
              </w:rPr>
            </w:pPr>
          </w:p>
          <w:p w:rsidR="00CB1228" w:rsidRDefault="00CB1228" w:rsidP="00CB1228">
            <w:pPr>
              <w:spacing w:after="0" w:line="240" w:lineRule="auto"/>
              <w:jc w:val="both"/>
              <w:rPr>
                <w:rFonts w:ascii="Calibri" w:eastAsia="Times New Roman" w:hAnsi="Calibri" w:cs="Calibri"/>
                <w:color w:val="000000"/>
              </w:rPr>
            </w:pPr>
          </w:p>
          <w:p w:rsidR="00CB1228" w:rsidRDefault="00CB1228" w:rsidP="00CB1228">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As indicated by the </w:t>
            </w:r>
            <w:proofErr w:type="spellStart"/>
            <w:r>
              <w:rPr>
                <w:rFonts w:ascii="Calibri" w:eastAsia="Times New Roman" w:hAnsi="Calibri" w:cs="Calibri"/>
                <w:color w:val="000000"/>
              </w:rPr>
              <w:t>sharpe</w:t>
            </w:r>
            <w:proofErr w:type="spellEnd"/>
            <w:r>
              <w:rPr>
                <w:rFonts w:ascii="Calibri" w:eastAsia="Times New Roman" w:hAnsi="Calibri" w:cs="Calibri"/>
                <w:color w:val="000000"/>
              </w:rPr>
              <w:t xml:space="preserve"> ratio study, </w:t>
            </w:r>
            <w:proofErr w:type="spellStart"/>
            <w:r>
              <w:rPr>
                <w:rFonts w:ascii="Calibri" w:eastAsia="Times New Roman" w:hAnsi="Calibri" w:cs="Calibri"/>
                <w:color w:val="000000"/>
              </w:rPr>
              <w:t>citi</w:t>
            </w:r>
            <w:proofErr w:type="spellEnd"/>
            <w:r>
              <w:rPr>
                <w:rFonts w:ascii="Calibri" w:eastAsia="Times New Roman" w:hAnsi="Calibri" w:cs="Calibri"/>
                <w:color w:val="000000"/>
              </w:rPr>
              <w:t xml:space="preserve"> does not have the highest </w:t>
            </w:r>
            <w:proofErr w:type="spellStart"/>
            <w:r>
              <w:rPr>
                <w:rFonts w:ascii="Calibri" w:eastAsia="Times New Roman" w:hAnsi="Calibri" w:cs="Calibri"/>
                <w:color w:val="000000"/>
              </w:rPr>
              <w:t>sharpe</w:t>
            </w:r>
            <w:proofErr w:type="spellEnd"/>
            <w:r>
              <w:rPr>
                <w:rFonts w:ascii="Calibri" w:eastAsia="Times New Roman" w:hAnsi="Calibri" w:cs="Calibri"/>
                <w:color w:val="000000"/>
              </w:rPr>
              <w:t xml:space="preserve"> </w:t>
            </w:r>
            <w:proofErr w:type="gramStart"/>
            <w:r>
              <w:rPr>
                <w:rFonts w:ascii="Calibri" w:eastAsia="Times New Roman" w:hAnsi="Calibri" w:cs="Calibri"/>
                <w:color w:val="000000"/>
              </w:rPr>
              <w:t>ratio,</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whil</w:t>
            </w:r>
            <w:proofErr w:type="spellEnd"/>
            <w:r>
              <w:rPr>
                <w:rFonts w:ascii="Calibri" w:eastAsia="Times New Roman" w:hAnsi="Calibri" w:cs="Calibri"/>
                <w:color w:val="000000"/>
              </w:rPr>
              <w:t xml:space="preserve"> JNJ has the highest </w:t>
            </w:r>
            <w:proofErr w:type="spellStart"/>
            <w:r>
              <w:rPr>
                <w:rFonts w:ascii="Calibri" w:eastAsia="Times New Roman" w:hAnsi="Calibri" w:cs="Calibri"/>
                <w:color w:val="000000"/>
              </w:rPr>
              <w:t>sharpe</w:t>
            </w:r>
            <w:proofErr w:type="spellEnd"/>
            <w:r>
              <w:rPr>
                <w:rFonts w:ascii="Calibri" w:eastAsia="Times New Roman" w:hAnsi="Calibri" w:cs="Calibri"/>
                <w:color w:val="000000"/>
              </w:rPr>
              <w:t xml:space="preserve"> ratio.</w:t>
            </w:r>
          </w:p>
          <w:p w:rsidR="00CB1228" w:rsidRPr="002001D6" w:rsidRDefault="00CB1228" w:rsidP="00CB1228">
            <w:pPr>
              <w:spacing w:after="0" w:line="240" w:lineRule="auto"/>
              <w:jc w:val="both"/>
              <w:rPr>
                <w:rFonts w:ascii="Calibri" w:eastAsia="Times New Roman" w:hAnsi="Calibri" w:cs="Calibri"/>
                <w:color w:val="000000"/>
              </w:rPr>
            </w:pP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Pr="002001D6" w:rsidRDefault="00CB1228" w:rsidP="00CB1228">
            <w:pPr>
              <w:spacing w:after="0" w:line="240" w:lineRule="auto"/>
              <w:jc w:val="both"/>
              <w:rPr>
                <w:rFonts w:ascii="Calibri" w:eastAsia="Times New Roman" w:hAnsi="Calibri" w:cs="Calibri"/>
                <w:color w:val="000000"/>
              </w:rPr>
            </w:pP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bl>
    <w:p w:rsidR="00CB1228" w:rsidRDefault="00CB1228">
      <w:pPr>
        <w:pStyle w:val="CommentText"/>
      </w:pPr>
    </w:p>
    <w:p w:rsidR="00CB1228" w:rsidRDefault="00CB1228">
      <w:pPr>
        <w:pStyle w:val="CommentText"/>
      </w:pPr>
    </w:p>
    <w:p w:rsidR="00CB1228" w:rsidRDefault="00CB1228">
      <w:pPr>
        <w:pStyle w:val="CommentText"/>
      </w:pPr>
    </w:p>
    <w:p w:rsidR="00CB1228" w:rsidRDefault="00CB1228">
      <w:pPr>
        <w:pStyle w:val="CommentText"/>
      </w:pPr>
    </w:p>
  </w:comment>
  <w:comment w:id="87" w:author="TINA_WIN10" w:date="2017-06-24T14:13:00Z" w:initials="T">
    <w:p w:rsidR="00CB1228" w:rsidRDefault="00CB1228">
      <w:pPr>
        <w:pStyle w:val="CommentText"/>
      </w:pPr>
      <w:r>
        <w:rPr>
          <w:rStyle w:val="CommentReference"/>
        </w:rPr>
        <w:annotationRef/>
      </w:r>
      <w:r>
        <w:t xml:space="preserve">As I mentioned, the list of references can be enriched.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CF2"/>
    <w:multiLevelType w:val="hybridMultilevel"/>
    <w:tmpl w:val="E99204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F67D2"/>
    <w:multiLevelType w:val="hybridMultilevel"/>
    <w:tmpl w:val="F12A89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F3A22"/>
    <w:multiLevelType w:val="hybridMultilevel"/>
    <w:tmpl w:val="B686EA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03686"/>
    <w:multiLevelType w:val="hybridMultilevel"/>
    <w:tmpl w:val="05DE8E1A"/>
    <w:lvl w:ilvl="0" w:tplc="F9942E58">
      <w:start w:val="1"/>
      <w:numFmt w:val="bullet"/>
      <w:lvlText w:val="●"/>
      <w:lvlJc w:val="left"/>
      <w:pPr>
        <w:tabs>
          <w:tab w:val="num" w:pos="720"/>
        </w:tabs>
        <w:ind w:left="720" w:hanging="360"/>
      </w:pPr>
      <w:rPr>
        <w:rFonts w:ascii="Verdana" w:hAnsi="Verdana" w:hint="default"/>
      </w:rPr>
    </w:lvl>
    <w:lvl w:ilvl="1" w:tplc="53ECEA22">
      <w:start w:val="2041"/>
      <w:numFmt w:val="bullet"/>
      <w:lvlText w:val="○"/>
      <w:lvlJc w:val="left"/>
      <w:pPr>
        <w:tabs>
          <w:tab w:val="num" w:pos="1440"/>
        </w:tabs>
        <w:ind w:left="1440" w:hanging="360"/>
      </w:pPr>
      <w:rPr>
        <w:rFonts w:ascii="Arial" w:hAnsi="Arial" w:hint="default"/>
      </w:rPr>
    </w:lvl>
    <w:lvl w:ilvl="2" w:tplc="E2D80FEC" w:tentative="1">
      <w:start w:val="1"/>
      <w:numFmt w:val="bullet"/>
      <w:lvlText w:val="●"/>
      <w:lvlJc w:val="left"/>
      <w:pPr>
        <w:tabs>
          <w:tab w:val="num" w:pos="2160"/>
        </w:tabs>
        <w:ind w:left="2160" w:hanging="360"/>
      </w:pPr>
      <w:rPr>
        <w:rFonts w:ascii="Verdana" w:hAnsi="Verdana" w:hint="default"/>
      </w:rPr>
    </w:lvl>
    <w:lvl w:ilvl="3" w:tplc="5178EFBE" w:tentative="1">
      <w:start w:val="1"/>
      <w:numFmt w:val="bullet"/>
      <w:lvlText w:val="●"/>
      <w:lvlJc w:val="left"/>
      <w:pPr>
        <w:tabs>
          <w:tab w:val="num" w:pos="2880"/>
        </w:tabs>
        <w:ind w:left="2880" w:hanging="360"/>
      </w:pPr>
      <w:rPr>
        <w:rFonts w:ascii="Verdana" w:hAnsi="Verdana" w:hint="default"/>
      </w:rPr>
    </w:lvl>
    <w:lvl w:ilvl="4" w:tplc="FD5AFAF2" w:tentative="1">
      <w:start w:val="1"/>
      <w:numFmt w:val="bullet"/>
      <w:lvlText w:val="●"/>
      <w:lvlJc w:val="left"/>
      <w:pPr>
        <w:tabs>
          <w:tab w:val="num" w:pos="3600"/>
        </w:tabs>
        <w:ind w:left="3600" w:hanging="360"/>
      </w:pPr>
      <w:rPr>
        <w:rFonts w:ascii="Verdana" w:hAnsi="Verdana" w:hint="default"/>
      </w:rPr>
    </w:lvl>
    <w:lvl w:ilvl="5" w:tplc="B3787CE2" w:tentative="1">
      <w:start w:val="1"/>
      <w:numFmt w:val="bullet"/>
      <w:lvlText w:val="●"/>
      <w:lvlJc w:val="left"/>
      <w:pPr>
        <w:tabs>
          <w:tab w:val="num" w:pos="4320"/>
        </w:tabs>
        <w:ind w:left="4320" w:hanging="360"/>
      </w:pPr>
      <w:rPr>
        <w:rFonts w:ascii="Verdana" w:hAnsi="Verdana" w:hint="default"/>
      </w:rPr>
    </w:lvl>
    <w:lvl w:ilvl="6" w:tplc="8F60E242" w:tentative="1">
      <w:start w:val="1"/>
      <w:numFmt w:val="bullet"/>
      <w:lvlText w:val="●"/>
      <w:lvlJc w:val="left"/>
      <w:pPr>
        <w:tabs>
          <w:tab w:val="num" w:pos="5040"/>
        </w:tabs>
        <w:ind w:left="5040" w:hanging="360"/>
      </w:pPr>
      <w:rPr>
        <w:rFonts w:ascii="Verdana" w:hAnsi="Verdana" w:hint="default"/>
      </w:rPr>
    </w:lvl>
    <w:lvl w:ilvl="7" w:tplc="C4908262" w:tentative="1">
      <w:start w:val="1"/>
      <w:numFmt w:val="bullet"/>
      <w:lvlText w:val="●"/>
      <w:lvlJc w:val="left"/>
      <w:pPr>
        <w:tabs>
          <w:tab w:val="num" w:pos="5760"/>
        </w:tabs>
        <w:ind w:left="5760" w:hanging="360"/>
      </w:pPr>
      <w:rPr>
        <w:rFonts w:ascii="Verdana" w:hAnsi="Verdana" w:hint="default"/>
      </w:rPr>
    </w:lvl>
    <w:lvl w:ilvl="8" w:tplc="697C11EC" w:tentative="1">
      <w:start w:val="1"/>
      <w:numFmt w:val="bullet"/>
      <w:lvlText w:val="●"/>
      <w:lvlJc w:val="left"/>
      <w:pPr>
        <w:tabs>
          <w:tab w:val="num" w:pos="6480"/>
        </w:tabs>
        <w:ind w:left="6480" w:hanging="360"/>
      </w:pPr>
      <w:rPr>
        <w:rFonts w:ascii="Verdana" w:hAnsi="Verdana" w:hint="default"/>
      </w:rPr>
    </w:lvl>
  </w:abstractNum>
  <w:abstractNum w:abstractNumId="4">
    <w:nsid w:val="18CC09D6"/>
    <w:multiLevelType w:val="hybridMultilevel"/>
    <w:tmpl w:val="2482D16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12798"/>
    <w:multiLevelType w:val="hybridMultilevel"/>
    <w:tmpl w:val="5768A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E5520"/>
    <w:multiLevelType w:val="hybridMultilevel"/>
    <w:tmpl w:val="F90C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B76FC"/>
    <w:multiLevelType w:val="hybridMultilevel"/>
    <w:tmpl w:val="D14A8AA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86170"/>
    <w:multiLevelType w:val="hybridMultilevel"/>
    <w:tmpl w:val="2026A0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A5354"/>
    <w:multiLevelType w:val="hybridMultilevel"/>
    <w:tmpl w:val="145A2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B1062"/>
    <w:multiLevelType w:val="hybridMultilevel"/>
    <w:tmpl w:val="B3069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C6C5F"/>
    <w:multiLevelType w:val="hybridMultilevel"/>
    <w:tmpl w:val="AAAC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FD627E"/>
    <w:multiLevelType w:val="hybridMultilevel"/>
    <w:tmpl w:val="8F08C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F3DD4"/>
    <w:multiLevelType w:val="hybridMultilevel"/>
    <w:tmpl w:val="8368B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018A3"/>
    <w:multiLevelType w:val="hybridMultilevel"/>
    <w:tmpl w:val="C93EE86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141808"/>
    <w:multiLevelType w:val="hybridMultilevel"/>
    <w:tmpl w:val="31DC49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85F78"/>
    <w:multiLevelType w:val="hybridMultilevel"/>
    <w:tmpl w:val="E7AE8186"/>
    <w:lvl w:ilvl="0" w:tplc="10B07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F23F9C"/>
    <w:multiLevelType w:val="hybridMultilevel"/>
    <w:tmpl w:val="087A8E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E60B3"/>
    <w:multiLevelType w:val="hybridMultilevel"/>
    <w:tmpl w:val="F612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6073C2"/>
    <w:multiLevelType w:val="hybridMultilevel"/>
    <w:tmpl w:val="FEC69224"/>
    <w:lvl w:ilvl="0" w:tplc="74380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95FC7"/>
    <w:multiLevelType w:val="hybridMultilevel"/>
    <w:tmpl w:val="2F1EE6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F071F"/>
    <w:multiLevelType w:val="hybridMultilevel"/>
    <w:tmpl w:val="03F6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8088E"/>
    <w:multiLevelType w:val="hybridMultilevel"/>
    <w:tmpl w:val="AA0ACF04"/>
    <w:lvl w:ilvl="0" w:tplc="AB0EB85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A63434"/>
    <w:multiLevelType w:val="hybridMultilevel"/>
    <w:tmpl w:val="D8D28F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8"/>
  </w:num>
  <w:num w:numId="5">
    <w:abstractNumId w:val="21"/>
  </w:num>
  <w:num w:numId="6">
    <w:abstractNumId w:val="3"/>
  </w:num>
  <w:num w:numId="7">
    <w:abstractNumId w:val="22"/>
  </w:num>
  <w:num w:numId="8">
    <w:abstractNumId w:val="16"/>
  </w:num>
  <w:num w:numId="9">
    <w:abstractNumId w:val="19"/>
  </w:num>
  <w:num w:numId="10">
    <w:abstractNumId w:val="10"/>
  </w:num>
  <w:num w:numId="11">
    <w:abstractNumId w:val="2"/>
  </w:num>
  <w:num w:numId="12">
    <w:abstractNumId w:val="15"/>
  </w:num>
  <w:num w:numId="13">
    <w:abstractNumId w:val="5"/>
  </w:num>
  <w:num w:numId="14">
    <w:abstractNumId w:val="17"/>
  </w:num>
  <w:num w:numId="15">
    <w:abstractNumId w:val="9"/>
  </w:num>
  <w:num w:numId="16">
    <w:abstractNumId w:val="0"/>
  </w:num>
  <w:num w:numId="17">
    <w:abstractNumId w:val="23"/>
  </w:num>
  <w:num w:numId="18">
    <w:abstractNumId w:val="20"/>
  </w:num>
  <w:num w:numId="19">
    <w:abstractNumId w:val="12"/>
  </w:num>
  <w:num w:numId="20">
    <w:abstractNumId w:val="14"/>
  </w:num>
  <w:num w:numId="21">
    <w:abstractNumId w:val="7"/>
  </w:num>
  <w:num w:numId="22">
    <w:abstractNumId w:val="4"/>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B"/>
    <w:rsid w:val="000106B5"/>
    <w:rsid w:val="00030588"/>
    <w:rsid w:val="000C30DD"/>
    <w:rsid w:val="000E28B7"/>
    <w:rsid w:val="001022DD"/>
    <w:rsid w:val="001302B6"/>
    <w:rsid w:val="0017109D"/>
    <w:rsid w:val="001848AA"/>
    <w:rsid w:val="001921F5"/>
    <w:rsid w:val="001B589A"/>
    <w:rsid w:val="001D2095"/>
    <w:rsid w:val="001D73ED"/>
    <w:rsid w:val="001E690B"/>
    <w:rsid w:val="002001D6"/>
    <w:rsid w:val="00222052"/>
    <w:rsid w:val="00247411"/>
    <w:rsid w:val="00277713"/>
    <w:rsid w:val="00281F30"/>
    <w:rsid w:val="00291098"/>
    <w:rsid w:val="00295B4B"/>
    <w:rsid w:val="002D22F6"/>
    <w:rsid w:val="002D650B"/>
    <w:rsid w:val="002F0D35"/>
    <w:rsid w:val="00324E0E"/>
    <w:rsid w:val="00347BD2"/>
    <w:rsid w:val="00360DB9"/>
    <w:rsid w:val="00363EBD"/>
    <w:rsid w:val="00367B93"/>
    <w:rsid w:val="00377064"/>
    <w:rsid w:val="003871E0"/>
    <w:rsid w:val="00390D65"/>
    <w:rsid w:val="003B1B8D"/>
    <w:rsid w:val="003B2924"/>
    <w:rsid w:val="0043209B"/>
    <w:rsid w:val="00460A64"/>
    <w:rsid w:val="0046288B"/>
    <w:rsid w:val="00491610"/>
    <w:rsid w:val="004B5B91"/>
    <w:rsid w:val="004B7AEB"/>
    <w:rsid w:val="004C1BC8"/>
    <w:rsid w:val="004C5328"/>
    <w:rsid w:val="00575BBA"/>
    <w:rsid w:val="00580C85"/>
    <w:rsid w:val="00585314"/>
    <w:rsid w:val="005902C0"/>
    <w:rsid w:val="005B51BE"/>
    <w:rsid w:val="005F1E26"/>
    <w:rsid w:val="005F2C24"/>
    <w:rsid w:val="00627AEC"/>
    <w:rsid w:val="006717D1"/>
    <w:rsid w:val="00680AF4"/>
    <w:rsid w:val="006E1B71"/>
    <w:rsid w:val="0070681D"/>
    <w:rsid w:val="00754E1D"/>
    <w:rsid w:val="00764981"/>
    <w:rsid w:val="00794A0D"/>
    <w:rsid w:val="007F66F8"/>
    <w:rsid w:val="0083682A"/>
    <w:rsid w:val="008420EC"/>
    <w:rsid w:val="008563A4"/>
    <w:rsid w:val="008725A3"/>
    <w:rsid w:val="0088400C"/>
    <w:rsid w:val="00891302"/>
    <w:rsid w:val="00904028"/>
    <w:rsid w:val="0090614F"/>
    <w:rsid w:val="00914B8E"/>
    <w:rsid w:val="00932191"/>
    <w:rsid w:val="00957143"/>
    <w:rsid w:val="009671FB"/>
    <w:rsid w:val="00971D56"/>
    <w:rsid w:val="00997893"/>
    <w:rsid w:val="009D5E32"/>
    <w:rsid w:val="009D6892"/>
    <w:rsid w:val="009E52EA"/>
    <w:rsid w:val="009F3639"/>
    <w:rsid w:val="00A04D06"/>
    <w:rsid w:val="00A37979"/>
    <w:rsid w:val="00A62B73"/>
    <w:rsid w:val="00A74D77"/>
    <w:rsid w:val="00A774D8"/>
    <w:rsid w:val="00A95DDB"/>
    <w:rsid w:val="00B174BA"/>
    <w:rsid w:val="00B43109"/>
    <w:rsid w:val="00B717F5"/>
    <w:rsid w:val="00BF3462"/>
    <w:rsid w:val="00BF6DD4"/>
    <w:rsid w:val="00C539C4"/>
    <w:rsid w:val="00C74984"/>
    <w:rsid w:val="00C80F49"/>
    <w:rsid w:val="00C91C5D"/>
    <w:rsid w:val="00CA1D79"/>
    <w:rsid w:val="00CB1228"/>
    <w:rsid w:val="00CB5D12"/>
    <w:rsid w:val="00CD4944"/>
    <w:rsid w:val="00CE5FF4"/>
    <w:rsid w:val="00CF00AD"/>
    <w:rsid w:val="00D1094D"/>
    <w:rsid w:val="00D141D5"/>
    <w:rsid w:val="00D24AA1"/>
    <w:rsid w:val="00D267AA"/>
    <w:rsid w:val="00D57BC6"/>
    <w:rsid w:val="00D75440"/>
    <w:rsid w:val="00D81B0D"/>
    <w:rsid w:val="00D873F3"/>
    <w:rsid w:val="00D9736F"/>
    <w:rsid w:val="00DE5CF0"/>
    <w:rsid w:val="00DF32BB"/>
    <w:rsid w:val="00E00FD9"/>
    <w:rsid w:val="00E0377B"/>
    <w:rsid w:val="00E05F6A"/>
    <w:rsid w:val="00E07327"/>
    <w:rsid w:val="00E62A35"/>
    <w:rsid w:val="00E85223"/>
    <w:rsid w:val="00EA2B8E"/>
    <w:rsid w:val="00EB78AA"/>
    <w:rsid w:val="00F23425"/>
    <w:rsid w:val="00F71671"/>
    <w:rsid w:val="00F7625A"/>
    <w:rsid w:val="00FA53E0"/>
    <w:rsid w:val="00FA70EB"/>
    <w:rsid w:val="00FB0EA1"/>
    <w:rsid w:val="00FB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3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73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7BD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5"/>
    <w:pPr>
      <w:ind w:left="720"/>
      <w:contextualSpacing/>
    </w:pPr>
  </w:style>
  <w:style w:type="table" w:styleId="TableGrid">
    <w:name w:val="Table Grid"/>
    <w:basedOn w:val="TableNormal"/>
    <w:uiPriority w:val="39"/>
    <w:rsid w:val="00E0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4B"/>
    <w:rPr>
      <w:rFonts w:ascii="Tahoma" w:hAnsi="Tahoma" w:cs="Tahoma"/>
      <w:sz w:val="16"/>
      <w:szCs w:val="16"/>
    </w:rPr>
  </w:style>
  <w:style w:type="paragraph" w:styleId="NoSpacing">
    <w:name w:val="No Spacing"/>
    <w:link w:val="NoSpacingChar"/>
    <w:uiPriority w:val="1"/>
    <w:qFormat/>
    <w:rsid w:val="00D873F3"/>
    <w:pPr>
      <w:spacing w:after="0" w:line="240" w:lineRule="auto"/>
    </w:pPr>
  </w:style>
  <w:style w:type="character" w:customStyle="1" w:styleId="Heading1Char">
    <w:name w:val="Heading 1 Char"/>
    <w:basedOn w:val="DefaultParagraphFont"/>
    <w:link w:val="Heading1"/>
    <w:uiPriority w:val="9"/>
    <w:rsid w:val="00D873F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73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D267AA"/>
    <w:pPr>
      <w:spacing w:line="276" w:lineRule="auto"/>
      <w:outlineLvl w:val="9"/>
    </w:pPr>
    <w:rPr>
      <w:lang w:eastAsia="ja-JP"/>
    </w:rPr>
  </w:style>
  <w:style w:type="paragraph" w:styleId="TOC1">
    <w:name w:val="toc 1"/>
    <w:basedOn w:val="Normal"/>
    <w:next w:val="Normal"/>
    <w:autoRedefine/>
    <w:uiPriority w:val="39"/>
    <w:unhideWhenUsed/>
    <w:rsid w:val="00C74984"/>
    <w:pPr>
      <w:tabs>
        <w:tab w:val="right" w:leader="dot" w:pos="9350"/>
      </w:tabs>
      <w:spacing w:after="100"/>
    </w:pPr>
  </w:style>
  <w:style w:type="paragraph" w:styleId="TOC2">
    <w:name w:val="toc 2"/>
    <w:basedOn w:val="Normal"/>
    <w:next w:val="Normal"/>
    <w:autoRedefine/>
    <w:uiPriority w:val="39"/>
    <w:unhideWhenUsed/>
    <w:rsid w:val="00D267AA"/>
    <w:pPr>
      <w:spacing w:after="100"/>
      <w:ind w:left="220"/>
    </w:pPr>
  </w:style>
  <w:style w:type="character" w:styleId="Hyperlink">
    <w:name w:val="Hyperlink"/>
    <w:basedOn w:val="DefaultParagraphFont"/>
    <w:uiPriority w:val="99"/>
    <w:unhideWhenUsed/>
    <w:rsid w:val="00D267AA"/>
    <w:rPr>
      <w:color w:val="0563C1" w:themeColor="hyperlink"/>
      <w:u w:val="single"/>
    </w:rPr>
  </w:style>
  <w:style w:type="character" w:customStyle="1" w:styleId="NoSpacingChar">
    <w:name w:val="No Spacing Char"/>
    <w:basedOn w:val="DefaultParagraphFont"/>
    <w:link w:val="NoSpacing"/>
    <w:uiPriority w:val="1"/>
    <w:rsid w:val="0088400C"/>
  </w:style>
  <w:style w:type="character" w:customStyle="1" w:styleId="Heading3Char">
    <w:name w:val="Heading 3 Char"/>
    <w:basedOn w:val="DefaultParagraphFont"/>
    <w:link w:val="Heading3"/>
    <w:uiPriority w:val="9"/>
    <w:rsid w:val="00347BD2"/>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62B73"/>
    <w:pPr>
      <w:spacing w:after="100"/>
      <w:ind w:left="440"/>
    </w:pPr>
  </w:style>
  <w:style w:type="character" w:styleId="CommentReference">
    <w:name w:val="annotation reference"/>
    <w:basedOn w:val="DefaultParagraphFont"/>
    <w:uiPriority w:val="99"/>
    <w:semiHidden/>
    <w:unhideWhenUsed/>
    <w:rsid w:val="00377064"/>
    <w:rPr>
      <w:sz w:val="16"/>
      <w:szCs w:val="16"/>
    </w:rPr>
  </w:style>
  <w:style w:type="paragraph" w:styleId="CommentText">
    <w:name w:val="annotation text"/>
    <w:basedOn w:val="Normal"/>
    <w:link w:val="CommentTextChar"/>
    <w:uiPriority w:val="99"/>
    <w:semiHidden/>
    <w:unhideWhenUsed/>
    <w:rsid w:val="00377064"/>
    <w:pPr>
      <w:spacing w:line="240" w:lineRule="auto"/>
    </w:pPr>
    <w:rPr>
      <w:sz w:val="20"/>
      <w:szCs w:val="20"/>
    </w:rPr>
  </w:style>
  <w:style w:type="character" w:customStyle="1" w:styleId="CommentTextChar">
    <w:name w:val="Comment Text Char"/>
    <w:basedOn w:val="DefaultParagraphFont"/>
    <w:link w:val="CommentText"/>
    <w:uiPriority w:val="99"/>
    <w:semiHidden/>
    <w:rsid w:val="00377064"/>
    <w:rPr>
      <w:sz w:val="20"/>
      <w:szCs w:val="20"/>
    </w:rPr>
  </w:style>
  <w:style w:type="paragraph" w:styleId="CommentSubject">
    <w:name w:val="annotation subject"/>
    <w:basedOn w:val="CommentText"/>
    <w:next w:val="CommentText"/>
    <w:link w:val="CommentSubjectChar"/>
    <w:uiPriority w:val="99"/>
    <w:semiHidden/>
    <w:unhideWhenUsed/>
    <w:rsid w:val="00377064"/>
    <w:rPr>
      <w:b/>
      <w:bCs/>
    </w:rPr>
  </w:style>
  <w:style w:type="character" w:customStyle="1" w:styleId="CommentSubjectChar">
    <w:name w:val="Comment Subject Char"/>
    <w:basedOn w:val="CommentTextChar"/>
    <w:link w:val="CommentSubject"/>
    <w:uiPriority w:val="99"/>
    <w:semiHidden/>
    <w:rsid w:val="00377064"/>
    <w:rPr>
      <w:b/>
      <w:bCs/>
      <w:sz w:val="20"/>
      <w:szCs w:val="20"/>
    </w:rPr>
  </w:style>
  <w:style w:type="paragraph" w:styleId="Revision">
    <w:name w:val="Revision"/>
    <w:hidden/>
    <w:uiPriority w:val="99"/>
    <w:semiHidden/>
    <w:rsid w:val="00324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3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73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7BD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5"/>
    <w:pPr>
      <w:ind w:left="720"/>
      <w:contextualSpacing/>
    </w:pPr>
  </w:style>
  <w:style w:type="table" w:styleId="TableGrid">
    <w:name w:val="Table Grid"/>
    <w:basedOn w:val="TableNormal"/>
    <w:uiPriority w:val="39"/>
    <w:rsid w:val="00E0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4B"/>
    <w:rPr>
      <w:rFonts w:ascii="Tahoma" w:hAnsi="Tahoma" w:cs="Tahoma"/>
      <w:sz w:val="16"/>
      <w:szCs w:val="16"/>
    </w:rPr>
  </w:style>
  <w:style w:type="paragraph" w:styleId="NoSpacing">
    <w:name w:val="No Spacing"/>
    <w:link w:val="NoSpacingChar"/>
    <w:uiPriority w:val="1"/>
    <w:qFormat/>
    <w:rsid w:val="00D873F3"/>
    <w:pPr>
      <w:spacing w:after="0" w:line="240" w:lineRule="auto"/>
    </w:pPr>
  </w:style>
  <w:style w:type="character" w:customStyle="1" w:styleId="Heading1Char">
    <w:name w:val="Heading 1 Char"/>
    <w:basedOn w:val="DefaultParagraphFont"/>
    <w:link w:val="Heading1"/>
    <w:uiPriority w:val="9"/>
    <w:rsid w:val="00D873F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73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D267AA"/>
    <w:pPr>
      <w:spacing w:line="276" w:lineRule="auto"/>
      <w:outlineLvl w:val="9"/>
    </w:pPr>
    <w:rPr>
      <w:lang w:eastAsia="ja-JP"/>
    </w:rPr>
  </w:style>
  <w:style w:type="paragraph" w:styleId="TOC1">
    <w:name w:val="toc 1"/>
    <w:basedOn w:val="Normal"/>
    <w:next w:val="Normal"/>
    <w:autoRedefine/>
    <w:uiPriority w:val="39"/>
    <w:unhideWhenUsed/>
    <w:rsid w:val="00C74984"/>
    <w:pPr>
      <w:tabs>
        <w:tab w:val="right" w:leader="dot" w:pos="9350"/>
      </w:tabs>
      <w:spacing w:after="100"/>
    </w:pPr>
  </w:style>
  <w:style w:type="paragraph" w:styleId="TOC2">
    <w:name w:val="toc 2"/>
    <w:basedOn w:val="Normal"/>
    <w:next w:val="Normal"/>
    <w:autoRedefine/>
    <w:uiPriority w:val="39"/>
    <w:unhideWhenUsed/>
    <w:rsid w:val="00D267AA"/>
    <w:pPr>
      <w:spacing w:after="100"/>
      <w:ind w:left="220"/>
    </w:pPr>
  </w:style>
  <w:style w:type="character" w:styleId="Hyperlink">
    <w:name w:val="Hyperlink"/>
    <w:basedOn w:val="DefaultParagraphFont"/>
    <w:uiPriority w:val="99"/>
    <w:unhideWhenUsed/>
    <w:rsid w:val="00D267AA"/>
    <w:rPr>
      <w:color w:val="0563C1" w:themeColor="hyperlink"/>
      <w:u w:val="single"/>
    </w:rPr>
  </w:style>
  <w:style w:type="character" w:customStyle="1" w:styleId="NoSpacingChar">
    <w:name w:val="No Spacing Char"/>
    <w:basedOn w:val="DefaultParagraphFont"/>
    <w:link w:val="NoSpacing"/>
    <w:uiPriority w:val="1"/>
    <w:rsid w:val="0088400C"/>
  </w:style>
  <w:style w:type="character" w:customStyle="1" w:styleId="Heading3Char">
    <w:name w:val="Heading 3 Char"/>
    <w:basedOn w:val="DefaultParagraphFont"/>
    <w:link w:val="Heading3"/>
    <w:uiPriority w:val="9"/>
    <w:rsid w:val="00347BD2"/>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62B73"/>
    <w:pPr>
      <w:spacing w:after="100"/>
      <w:ind w:left="440"/>
    </w:pPr>
  </w:style>
  <w:style w:type="character" w:styleId="CommentReference">
    <w:name w:val="annotation reference"/>
    <w:basedOn w:val="DefaultParagraphFont"/>
    <w:uiPriority w:val="99"/>
    <w:semiHidden/>
    <w:unhideWhenUsed/>
    <w:rsid w:val="00377064"/>
    <w:rPr>
      <w:sz w:val="16"/>
      <w:szCs w:val="16"/>
    </w:rPr>
  </w:style>
  <w:style w:type="paragraph" w:styleId="CommentText">
    <w:name w:val="annotation text"/>
    <w:basedOn w:val="Normal"/>
    <w:link w:val="CommentTextChar"/>
    <w:uiPriority w:val="99"/>
    <w:semiHidden/>
    <w:unhideWhenUsed/>
    <w:rsid w:val="00377064"/>
    <w:pPr>
      <w:spacing w:line="240" w:lineRule="auto"/>
    </w:pPr>
    <w:rPr>
      <w:sz w:val="20"/>
      <w:szCs w:val="20"/>
    </w:rPr>
  </w:style>
  <w:style w:type="character" w:customStyle="1" w:styleId="CommentTextChar">
    <w:name w:val="Comment Text Char"/>
    <w:basedOn w:val="DefaultParagraphFont"/>
    <w:link w:val="CommentText"/>
    <w:uiPriority w:val="99"/>
    <w:semiHidden/>
    <w:rsid w:val="00377064"/>
    <w:rPr>
      <w:sz w:val="20"/>
      <w:szCs w:val="20"/>
    </w:rPr>
  </w:style>
  <w:style w:type="paragraph" w:styleId="CommentSubject">
    <w:name w:val="annotation subject"/>
    <w:basedOn w:val="CommentText"/>
    <w:next w:val="CommentText"/>
    <w:link w:val="CommentSubjectChar"/>
    <w:uiPriority w:val="99"/>
    <w:semiHidden/>
    <w:unhideWhenUsed/>
    <w:rsid w:val="00377064"/>
    <w:rPr>
      <w:b/>
      <w:bCs/>
    </w:rPr>
  </w:style>
  <w:style w:type="character" w:customStyle="1" w:styleId="CommentSubjectChar">
    <w:name w:val="Comment Subject Char"/>
    <w:basedOn w:val="CommentTextChar"/>
    <w:link w:val="CommentSubject"/>
    <w:uiPriority w:val="99"/>
    <w:semiHidden/>
    <w:rsid w:val="00377064"/>
    <w:rPr>
      <w:b/>
      <w:bCs/>
      <w:sz w:val="20"/>
      <w:szCs w:val="20"/>
    </w:rPr>
  </w:style>
  <w:style w:type="paragraph" w:styleId="Revision">
    <w:name w:val="Revision"/>
    <w:hidden/>
    <w:uiPriority w:val="99"/>
    <w:semiHidden/>
    <w:rsid w:val="00324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8501">
      <w:bodyDiv w:val="1"/>
      <w:marLeft w:val="0"/>
      <w:marRight w:val="0"/>
      <w:marTop w:val="0"/>
      <w:marBottom w:val="0"/>
      <w:divBdr>
        <w:top w:val="none" w:sz="0" w:space="0" w:color="auto"/>
        <w:left w:val="none" w:sz="0" w:space="0" w:color="auto"/>
        <w:bottom w:val="none" w:sz="0" w:space="0" w:color="auto"/>
        <w:right w:val="none" w:sz="0" w:space="0" w:color="auto"/>
      </w:divBdr>
    </w:div>
    <w:div w:id="238756730">
      <w:bodyDiv w:val="1"/>
      <w:marLeft w:val="0"/>
      <w:marRight w:val="0"/>
      <w:marTop w:val="0"/>
      <w:marBottom w:val="0"/>
      <w:divBdr>
        <w:top w:val="none" w:sz="0" w:space="0" w:color="auto"/>
        <w:left w:val="none" w:sz="0" w:space="0" w:color="auto"/>
        <w:bottom w:val="none" w:sz="0" w:space="0" w:color="auto"/>
        <w:right w:val="none" w:sz="0" w:space="0" w:color="auto"/>
      </w:divBdr>
    </w:div>
    <w:div w:id="259920042">
      <w:bodyDiv w:val="1"/>
      <w:marLeft w:val="0"/>
      <w:marRight w:val="0"/>
      <w:marTop w:val="0"/>
      <w:marBottom w:val="0"/>
      <w:divBdr>
        <w:top w:val="none" w:sz="0" w:space="0" w:color="auto"/>
        <w:left w:val="none" w:sz="0" w:space="0" w:color="auto"/>
        <w:bottom w:val="none" w:sz="0" w:space="0" w:color="auto"/>
        <w:right w:val="none" w:sz="0" w:space="0" w:color="auto"/>
      </w:divBdr>
    </w:div>
    <w:div w:id="334113518">
      <w:bodyDiv w:val="1"/>
      <w:marLeft w:val="0"/>
      <w:marRight w:val="0"/>
      <w:marTop w:val="0"/>
      <w:marBottom w:val="0"/>
      <w:divBdr>
        <w:top w:val="none" w:sz="0" w:space="0" w:color="auto"/>
        <w:left w:val="none" w:sz="0" w:space="0" w:color="auto"/>
        <w:bottom w:val="none" w:sz="0" w:space="0" w:color="auto"/>
        <w:right w:val="none" w:sz="0" w:space="0" w:color="auto"/>
      </w:divBdr>
    </w:div>
    <w:div w:id="376393867">
      <w:bodyDiv w:val="1"/>
      <w:marLeft w:val="0"/>
      <w:marRight w:val="0"/>
      <w:marTop w:val="0"/>
      <w:marBottom w:val="0"/>
      <w:divBdr>
        <w:top w:val="none" w:sz="0" w:space="0" w:color="auto"/>
        <w:left w:val="none" w:sz="0" w:space="0" w:color="auto"/>
        <w:bottom w:val="none" w:sz="0" w:space="0" w:color="auto"/>
        <w:right w:val="none" w:sz="0" w:space="0" w:color="auto"/>
      </w:divBdr>
    </w:div>
    <w:div w:id="470371517">
      <w:bodyDiv w:val="1"/>
      <w:marLeft w:val="0"/>
      <w:marRight w:val="0"/>
      <w:marTop w:val="0"/>
      <w:marBottom w:val="0"/>
      <w:divBdr>
        <w:top w:val="none" w:sz="0" w:space="0" w:color="auto"/>
        <w:left w:val="none" w:sz="0" w:space="0" w:color="auto"/>
        <w:bottom w:val="none" w:sz="0" w:space="0" w:color="auto"/>
        <w:right w:val="none" w:sz="0" w:space="0" w:color="auto"/>
      </w:divBdr>
    </w:div>
    <w:div w:id="499203491">
      <w:bodyDiv w:val="1"/>
      <w:marLeft w:val="0"/>
      <w:marRight w:val="0"/>
      <w:marTop w:val="0"/>
      <w:marBottom w:val="0"/>
      <w:divBdr>
        <w:top w:val="none" w:sz="0" w:space="0" w:color="auto"/>
        <w:left w:val="none" w:sz="0" w:space="0" w:color="auto"/>
        <w:bottom w:val="none" w:sz="0" w:space="0" w:color="auto"/>
        <w:right w:val="none" w:sz="0" w:space="0" w:color="auto"/>
      </w:divBdr>
    </w:div>
    <w:div w:id="593054824">
      <w:bodyDiv w:val="1"/>
      <w:marLeft w:val="0"/>
      <w:marRight w:val="0"/>
      <w:marTop w:val="0"/>
      <w:marBottom w:val="0"/>
      <w:divBdr>
        <w:top w:val="none" w:sz="0" w:space="0" w:color="auto"/>
        <w:left w:val="none" w:sz="0" w:space="0" w:color="auto"/>
        <w:bottom w:val="none" w:sz="0" w:space="0" w:color="auto"/>
        <w:right w:val="none" w:sz="0" w:space="0" w:color="auto"/>
      </w:divBdr>
    </w:div>
    <w:div w:id="612714839">
      <w:bodyDiv w:val="1"/>
      <w:marLeft w:val="0"/>
      <w:marRight w:val="0"/>
      <w:marTop w:val="0"/>
      <w:marBottom w:val="0"/>
      <w:divBdr>
        <w:top w:val="none" w:sz="0" w:space="0" w:color="auto"/>
        <w:left w:val="none" w:sz="0" w:space="0" w:color="auto"/>
        <w:bottom w:val="none" w:sz="0" w:space="0" w:color="auto"/>
        <w:right w:val="none" w:sz="0" w:space="0" w:color="auto"/>
      </w:divBdr>
    </w:div>
    <w:div w:id="874999273">
      <w:bodyDiv w:val="1"/>
      <w:marLeft w:val="0"/>
      <w:marRight w:val="0"/>
      <w:marTop w:val="0"/>
      <w:marBottom w:val="0"/>
      <w:divBdr>
        <w:top w:val="none" w:sz="0" w:space="0" w:color="auto"/>
        <w:left w:val="none" w:sz="0" w:space="0" w:color="auto"/>
        <w:bottom w:val="none" w:sz="0" w:space="0" w:color="auto"/>
        <w:right w:val="none" w:sz="0" w:space="0" w:color="auto"/>
      </w:divBdr>
    </w:div>
    <w:div w:id="880945946">
      <w:bodyDiv w:val="1"/>
      <w:marLeft w:val="0"/>
      <w:marRight w:val="0"/>
      <w:marTop w:val="0"/>
      <w:marBottom w:val="0"/>
      <w:divBdr>
        <w:top w:val="none" w:sz="0" w:space="0" w:color="auto"/>
        <w:left w:val="none" w:sz="0" w:space="0" w:color="auto"/>
        <w:bottom w:val="none" w:sz="0" w:space="0" w:color="auto"/>
        <w:right w:val="none" w:sz="0" w:space="0" w:color="auto"/>
      </w:divBdr>
    </w:div>
    <w:div w:id="1019503308">
      <w:bodyDiv w:val="1"/>
      <w:marLeft w:val="0"/>
      <w:marRight w:val="0"/>
      <w:marTop w:val="0"/>
      <w:marBottom w:val="0"/>
      <w:divBdr>
        <w:top w:val="none" w:sz="0" w:space="0" w:color="auto"/>
        <w:left w:val="none" w:sz="0" w:space="0" w:color="auto"/>
        <w:bottom w:val="none" w:sz="0" w:space="0" w:color="auto"/>
        <w:right w:val="none" w:sz="0" w:space="0" w:color="auto"/>
      </w:divBdr>
    </w:div>
    <w:div w:id="1020862522">
      <w:bodyDiv w:val="1"/>
      <w:marLeft w:val="0"/>
      <w:marRight w:val="0"/>
      <w:marTop w:val="0"/>
      <w:marBottom w:val="0"/>
      <w:divBdr>
        <w:top w:val="none" w:sz="0" w:space="0" w:color="auto"/>
        <w:left w:val="none" w:sz="0" w:space="0" w:color="auto"/>
        <w:bottom w:val="none" w:sz="0" w:space="0" w:color="auto"/>
        <w:right w:val="none" w:sz="0" w:space="0" w:color="auto"/>
      </w:divBdr>
    </w:div>
    <w:div w:id="1212304266">
      <w:bodyDiv w:val="1"/>
      <w:marLeft w:val="0"/>
      <w:marRight w:val="0"/>
      <w:marTop w:val="0"/>
      <w:marBottom w:val="0"/>
      <w:divBdr>
        <w:top w:val="none" w:sz="0" w:space="0" w:color="auto"/>
        <w:left w:val="none" w:sz="0" w:space="0" w:color="auto"/>
        <w:bottom w:val="none" w:sz="0" w:space="0" w:color="auto"/>
        <w:right w:val="none" w:sz="0" w:space="0" w:color="auto"/>
      </w:divBdr>
    </w:div>
    <w:div w:id="1258756184">
      <w:bodyDiv w:val="1"/>
      <w:marLeft w:val="0"/>
      <w:marRight w:val="0"/>
      <w:marTop w:val="0"/>
      <w:marBottom w:val="0"/>
      <w:divBdr>
        <w:top w:val="none" w:sz="0" w:space="0" w:color="auto"/>
        <w:left w:val="none" w:sz="0" w:space="0" w:color="auto"/>
        <w:bottom w:val="none" w:sz="0" w:space="0" w:color="auto"/>
        <w:right w:val="none" w:sz="0" w:space="0" w:color="auto"/>
      </w:divBdr>
    </w:div>
    <w:div w:id="1386374657">
      <w:bodyDiv w:val="1"/>
      <w:marLeft w:val="0"/>
      <w:marRight w:val="0"/>
      <w:marTop w:val="0"/>
      <w:marBottom w:val="0"/>
      <w:divBdr>
        <w:top w:val="none" w:sz="0" w:space="0" w:color="auto"/>
        <w:left w:val="none" w:sz="0" w:space="0" w:color="auto"/>
        <w:bottom w:val="none" w:sz="0" w:space="0" w:color="auto"/>
        <w:right w:val="none" w:sz="0" w:space="0" w:color="auto"/>
      </w:divBdr>
    </w:div>
    <w:div w:id="1474323887">
      <w:bodyDiv w:val="1"/>
      <w:marLeft w:val="0"/>
      <w:marRight w:val="0"/>
      <w:marTop w:val="0"/>
      <w:marBottom w:val="0"/>
      <w:divBdr>
        <w:top w:val="none" w:sz="0" w:space="0" w:color="auto"/>
        <w:left w:val="none" w:sz="0" w:space="0" w:color="auto"/>
        <w:bottom w:val="none" w:sz="0" w:space="0" w:color="auto"/>
        <w:right w:val="none" w:sz="0" w:space="0" w:color="auto"/>
      </w:divBdr>
    </w:div>
    <w:div w:id="1524636145">
      <w:bodyDiv w:val="1"/>
      <w:marLeft w:val="0"/>
      <w:marRight w:val="0"/>
      <w:marTop w:val="0"/>
      <w:marBottom w:val="0"/>
      <w:divBdr>
        <w:top w:val="none" w:sz="0" w:space="0" w:color="auto"/>
        <w:left w:val="none" w:sz="0" w:space="0" w:color="auto"/>
        <w:bottom w:val="none" w:sz="0" w:space="0" w:color="auto"/>
        <w:right w:val="none" w:sz="0" w:space="0" w:color="auto"/>
      </w:divBdr>
    </w:div>
    <w:div w:id="1528524355">
      <w:bodyDiv w:val="1"/>
      <w:marLeft w:val="0"/>
      <w:marRight w:val="0"/>
      <w:marTop w:val="0"/>
      <w:marBottom w:val="0"/>
      <w:divBdr>
        <w:top w:val="none" w:sz="0" w:space="0" w:color="auto"/>
        <w:left w:val="none" w:sz="0" w:space="0" w:color="auto"/>
        <w:bottom w:val="none" w:sz="0" w:space="0" w:color="auto"/>
        <w:right w:val="none" w:sz="0" w:space="0" w:color="auto"/>
      </w:divBdr>
    </w:div>
    <w:div w:id="1701123044">
      <w:bodyDiv w:val="1"/>
      <w:marLeft w:val="0"/>
      <w:marRight w:val="0"/>
      <w:marTop w:val="0"/>
      <w:marBottom w:val="0"/>
      <w:divBdr>
        <w:top w:val="none" w:sz="0" w:space="0" w:color="auto"/>
        <w:left w:val="none" w:sz="0" w:space="0" w:color="auto"/>
        <w:bottom w:val="none" w:sz="0" w:space="0" w:color="auto"/>
        <w:right w:val="none" w:sz="0" w:space="0" w:color="auto"/>
      </w:divBdr>
      <w:divsChild>
        <w:div w:id="465659614">
          <w:marLeft w:val="720"/>
          <w:marRight w:val="0"/>
          <w:marTop w:val="0"/>
          <w:marBottom w:val="0"/>
          <w:divBdr>
            <w:top w:val="none" w:sz="0" w:space="0" w:color="auto"/>
            <w:left w:val="none" w:sz="0" w:space="0" w:color="auto"/>
            <w:bottom w:val="none" w:sz="0" w:space="0" w:color="auto"/>
            <w:right w:val="none" w:sz="0" w:space="0" w:color="auto"/>
          </w:divBdr>
        </w:div>
        <w:div w:id="558829052">
          <w:marLeft w:val="720"/>
          <w:marRight w:val="0"/>
          <w:marTop w:val="0"/>
          <w:marBottom w:val="0"/>
          <w:divBdr>
            <w:top w:val="none" w:sz="0" w:space="0" w:color="auto"/>
            <w:left w:val="none" w:sz="0" w:space="0" w:color="auto"/>
            <w:bottom w:val="none" w:sz="0" w:space="0" w:color="auto"/>
            <w:right w:val="none" w:sz="0" w:space="0" w:color="auto"/>
          </w:divBdr>
        </w:div>
        <w:div w:id="1993172308">
          <w:marLeft w:val="720"/>
          <w:marRight w:val="0"/>
          <w:marTop w:val="0"/>
          <w:marBottom w:val="0"/>
          <w:divBdr>
            <w:top w:val="none" w:sz="0" w:space="0" w:color="auto"/>
            <w:left w:val="none" w:sz="0" w:space="0" w:color="auto"/>
            <w:bottom w:val="none" w:sz="0" w:space="0" w:color="auto"/>
            <w:right w:val="none" w:sz="0" w:space="0" w:color="auto"/>
          </w:divBdr>
        </w:div>
        <w:div w:id="407653073">
          <w:marLeft w:val="1440"/>
          <w:marRight w:val="0"/>
          <w:marTop w:val="0"/>
          <w:marBottom w:val="0"/>
          <w:divBdr>
            <w:top w:val="none" w:sz="0" w:space="0" w:color="auto"/>
            <w:left w:val="none" w:sz="0" w:space="0" w:color="auto"/>
            <w:bottom w:val="none" w:sz="0" w:space="0" w:color="auto"/>
            <w:right w:val="none" w:sz="0" w:space="0" w:color="auto"/>
          </w:divBdr>
        </w:div>
      </w:divsChild>
    </w:div>
    <w:div w:id="1733843266">
      <w:bodyDiv w:val="1"/>
      <w:marLeft w:val="0"/>
      <w:marRight w:val="0"/>
      <w:marTop w:val="0"/>
      <w:marBottom w:val="0"/>
      <w:divBdr>
        <w:top w:val="none" w:sz="0" w:space="0" w:color="auto"/>
        <w:left w:val="none" w:sz="0" w:space="0" w:color="auto"/>
        <w:bottom w:val="none" w:sz="0" w:space="0" w:color="auto"/>
        <w:right w:val="none" w:sz="0" w:space="0" w:color="auto"/>
      </w:divBdr>
    </w:div>
    <w:div w:id="1867599126">
      <w:bodyDiv w:val="1"/>
      <w:marLeft w:val="0"/>
      <w:marRight w:val="0"/>
      <w:marTop w:val="0"/>
      <w:marBottom w:val="0"/>
      <w:divBdr>
        <w:top w:val="none" w:sz="0" w:space="0" w:color="auto"/>
        <w:left w:val="none" w:sz="0" w:space="0" w:color="auto"/>
        <w:bottom w:val="none" w:sz="0" w:space="0" w:color="auto"/>
        <w:right w:val="none" w:sz="0" w:space="0" w:color="auto"/>
      </w:divBdr>
    </w:div>
    <w:div w:id="1922710530">
      <w:bodyDiv w:val="1"/>
      <w:marLeft w:val="0"/>
      <w:marRight w:val="0"/>
      <w:marTop w:val="0"/>
      <w:marBottom w:val="0"/>
      <w:divBdr>
        <w:top w:val="none" w:sz="0" w:space="0" w:color="auto"/>
        <w:left w:val="none" w:sz="0" w:space="0" w:color="auto"/>
        <w:bottom w:val="none" w:sz="0" w:space="0" w:color="auto"/>
        <w:right w:val="none" w:sz="0" w:space="0" w:color="auto"/>
      </w:divBdr>
    </w:div>
    <w:div w:id="2024160028">
      <w:bodyDiv w:val="1"/>
      <w:marLeft w:val="0"/>
      <w:marRight w:val="0"/>
      <w:marTop w:val="0"/>
      <w:marBottom w:val="0"/>
      <w:divBdr>
        <w:top w:val="none" w:sz="0" w:space="0" w:color="auto"/>
        <w:left w:val="none" w:sz="0" w:space="0" w:color="auto"/>
        <w:bottom w:val="none" w:sz="0" w:space="0" w:color="auto"/>
        <w:right w:val="none" w:sz="0" w:space="0" w:color="auto"/>
      </w:divBdr>
    </w:div>
    <w:div w:id="2051221088">
      <w:bodyDiv w:val="1"/>
      <w:marLeft w:val="0"/>
      <w:marRight w:val="0"/>
      <w:marTop w:val="0"/>
      <w:marBottom w:val="0"/>
      <w:divBdr>
        <w:top w:val="none" w:sz="0" w:space="0" w:color="auto"/>
        <w:left w:val="none" w:sz="0" w:space="0" w:color="auto"/>
        <w:bottom w:val="none" w:sz="0" w:space="0" w:color="auto"/>
        <w:right w:val="none" w:sz="0" w:space="0" w:color="auto"/>
      </w:divBdr>
    </w:div>
    <w:div w:id="2067948209">
      <w:bodyDiv w:val="1"/>
      <w:marLeft w:val="0"/>
      <w:marRight w:val="0"/>
      <w:marTop w:val="0"/>
      <w:marBottom w:val="0"/>
      <w:divBdr>
        <w:top w:val="none" w:sz="0" w:space="0" w:color="auto"/>
        <w:left w:val="none" w:sz="0" w:space="0" w:color="auto"/>
        <w:bottom w:val="none" w:sz="0" w:space="0" w:color="auto"/>
        <w:right w:val="none" w:sz="0" w:space="0" w:color="auto"/>
      </w:divBdr>
    </w:div>
    <w:div w:id="2122992518">
      <w:bodyDiv w:val="1"/>
      <w:marLeft w:val="0"/>
      <w:marRight w:val="0"/>
      <w:marTop w:val="0"/>
      <w:marBottom w:val="0"/>
      <w:divBdr>
        <w:top w:val="none" w:sz="0" w:space="0" w:color="auto"/>
        <w:left w:val="none" w:sz="0" w:space="0" w:color="auto"/>
        <w:bottom w:val="none" w:sz="0" w:space="0" w:color="auto"/>
        <w:right w:val="none" w:sz="0" w:space="0" w:color="auto"/>
      </w:divBdr>
    </w:div>
    <w:div w:id="2138912871">
      <w:bodyDiv w:val="1"/>
      <w:marLeft w:val="0"/>
      <w:marRight w:val="0"/>
      <w:marTop w:val="0"/>
      <w:marBottom w:val="0"/>
      <w:divBdr>
        <w:top w:val="none" w:sz="0" w:space="0" w:color="auto"/>
        <w:left w:val="none" w:sz="0" w:space="0" w:color="auto"/>
        <w:bottom w:val="none" w:sz="0" w:space="0" w:color="auto"/>
        <w:right w:val="none" w:sz="0" w:space="0" w:color="auto"/>
      </w:divBdr>
    </w:div>
    <w:div w:id="214226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rsp.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ompusta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noya\AppData\Local\Microsoft\Windows\Temporary%20Internet%20Files\Content.Outlook\CX6YTK6N\FIN810%20Week9%20Group%20H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i="0" u="none" strike="noStrike" baseline="0">
                <a:solidFill>
                  <a:srgbClr val="000000"/>
                </a:solidFill>
                <a:latin typeface="Arial"/>
                <a:ea typeface="Arial"/>
                <a:cs typeface="Arial"/>
              </a:defRPr>
            </a:pPr>
            <a:r>
              <a:rPr lang="en-US"/>
              <a:t>Optimum Portfolio</a:t>
            </a:r>
          </a:p>
        </c:rich>
      </c:tx>
      <c:layout>
        <c:manualLayout>
          <c:xMode val="edge"/>
          <c:yMode val="edge"/>
          <c:x val="0.36294705624613371"/>
          <c:y val="3.0995186275198976E-2"/>
        </c:manualLayout>
      </c:layout>
      <c:overlay val="0"/>
      <c:spPr>
        <a:noFill/>
        <a:ln w="25400">
          <a:noFill/>
        </a:ln>
      </c:spPr>
    </c:title>
    <c:autoTitleDeleted val="0"/>
    <c:plotArea>
      <c:layout>
        <c:manualLayout>
          <c:layoutTarget val="inner"/>
          <c:xMode val="edge"/>
          <c:yMode val="edge"/>
          <c:x val="0.13326115796499846"/>
          <c:y val="0.13376869866138519"/>
          <c:w val="0.81581830851742976"/>
          <c:h val="0.70799530754928275"/>
        </c:manualLayout>
      </c:layout>
      <c:scatterChart>
        <c:scatterStyle val="smoothMarker"/>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xVal>
            <c:numRef>
              <c:f>'[FIN810 Week9 Group HW.xlsx]optimazation (4)'!$D$56:$K$56</c:f>
              <c:numCache>
                <c:formatCode>General</c:formatCode>
                <c:ptCount val="8"/>
                <c:pt idx="2">
                  <c:v>8.6153541729225864E-3</c:v>
                </c:pt>
                <c:pt idx="3">
                  <c:v>6.823631430030631E-3</c:v>
                </c:pt>
                <c:pt idx="4">
                  <c:v>6.0180919852523117E-3</c:v>
                </c:pt>
                <c:pt idx="5">
                  <c:v>6.5719682505969027E-3</c:v>
                </c:pt>
                <c:pt idx="6">
                  <c:v>8.2147409535808097E-3</c:v>
                </c:pt>
                <c:pt idx="7">
                  <c:v>1.4282003089444493E-2</c:v>
                </c:pt>
              </c:numCache>
            </c:numRef>
          </c:xVal>
          <c:yVal>
            <c:numRef>
              <c:f>'[FIN810 Week9 Group HW.xlsx]optimazation (4)'!$D$55:$K$55</c:f>
              <c:numCache>
                <c:formatCode>General</c:formatCode>
                <c:ptCount val="8"/>
                <c:pt idx="2" formatCode="0.000%">
                  <c:v>1.4285714285714287E-4</c:v>
                </c:pt>
                <c:pt idx="3" formatCode="0.000%">
                  <c:v>2.8571428571428574E-4</c:v>
                </c:pt>
                <c:pt idx="4" formatCode="0.000%">
                  <c:v>4.285714285714286E-4</c:v>
                </c:pt>
                <c:pt idx="5" formatCode="0.000%">
                  <c:v>5.7142857142857147E-4</c:v>
                </c:pt>
                <c:pt idx="6" formatCode="0.000%">
                  <c:v>7.1428571428571429E-4</c:v>
                </c:pt>
                <c:pt idx="7" formatCode="0.000%">
                  <c:v>1.0714285714285715E-3</c:v>
                </c:pt>
              </c:numCache>
            </c:numRef>
          </c:yVal>
          <c:smooth val="1"/>
          <c:extLst xmlns:c16r2="http://schemas.microsoft.com/office/drawing/2015/06/chart">
            <c:ext xmlns:c16="http://schemas.microsoft.com/office/drawing/2014/chart" uri="{C3380CC4-5D6E-409C-BE32-E72D297353CC}">
              <c16:uniqueId val="{00000000-BA7D-43FF-B68D-2C4D5213B7B8}"/>
            </c:ext>
          </c:extLst>
        </c:ser>
        <c:ser>
          <c:idx val="1"/>
          <c:order val="1"/>
          <c:spPr>
            <a:ln w="12700">
              <a:solidFill>
                <a:srgbClr val="FF00FF"/>
              </a:solidFill>
              <a:prstDash val="solid"/>
            </a:ln>
          </c:spPr>
          <c:marker>
            <c:symbol val="square"/>
            <c:size val="5"/>
            <c:spPr>
              <a:solidFill>
                <a:srgbClr val="FF00FF"/>
              </a:solidFill>
              <a:ln>
                <a:solidFill>
                  <a:srgbClr val="FF00FF"/>
                </a:solidFill>
                <a:prstDash val="solid"/>
              </a:ln>
            </c:spPr>
          </c:marker>
          <c:xVal>
            <c:numRef>
              <c:f>'[FIN810 Week9 Group HW.xlsx]optimazation (4)'!$D$57:$K$57</c:f>
              <c:numCache>
                <c:formatCode>General</c:formatCode>
                <c:ptCount val="8"/>
                <c:pt idx="2">
                  <c:v>7.908609985705805E-4</c:v>
                </c:pt>
                <c:pt idx="3">
                  <c:v>2.6532110919787215E-3</c:v>
                </c:pt>
                <c:pt idx="4">
                  <c:v>4.5155611853868625E-3</c:v>
                </c:pt>
                <c:pt idx="5">
                  <c:v>6.3779112787950044E-3</c:v>
                </c:pt>
                <c:pt idx="6">
                  <c:v>8.2402613722031455E-3</c:v>
                </c:pt>
                <c:pt idx="7">
                  <c:v>1.2896136605723496E-2</c:v>
                </c:pt>
              </c:numCache>
            </c:numRef>
          </c:xVal>
          <c:yVal>
            <c:numRef>
              <c:f>'[FIN810 Week9 Group HW.xlsx]optimazation (4)'!$D$55:$K$55</c:f>
              <c:numCache>
                <c:formatCode>General</c:formatCode>
                <c:ptCount val="8"/>
                <c:pt idx="2" formatCode="0.000%">
                  <c:v>1.4285714285714287E-4</c:v>
                </c:pt>
                <c:pt idx="3" formatCode="0.000%">
                  <c:v>2.8571428571428574E-4</c:v>
                </c:pt>
                <c:pt idx="4" formatCode="0.000%">
                  <c:v>4.285714285714286E-4</c:v>
                </c:pt>
                <c:pt idx="5" formatCode="0.000%">
                  <c:v>5.7142857142857147E-4</c:v>
                </c:pt>
                <c:pt idx="6" formatCode="0.000%">
                  <c:v>7.1428571428571429E-4</c:v>
                </c:pt>
                <c:pt idx="7" formatCode="0.000%">
                  <c:v>1.0714285714285715E-3</c:v>
                </c:pt>
              </c:numCache>
            </c:numRef>
          </c:yVal>
          <c:smooth val="1"/>
          <c:extLst xmlns:c16r2="http://schemas.microsoft.com/office/drawing/2015/06/chart">
            <c:ext xmlns:c16="http://schemas.microsoft.com/office/drawing/2014/chart" uri="{C3380CC4-5D6E-409C-BE32-E72D297353CC}">
              <c16:uniqueId val="{00000001-BA7D-43FF-B68D-2C4D5213B7B8}"/>
            </c:ext>
          </c:extLst>
        </c:ser>
        <c:dLbls>
          <c:showLegendKey val="0"/>
          <c:showVal val="0"/>
          <c:showCatName val="0"/>
          <c:showSerName val="0"/>
          <c:showPercent val="0"/>
          <c:showBubbleSize val="0"/>
        </c:dLbls>
        <c:axId val="146749312"/>
        <c:axId val="146752256"/>
      </c:scatterChart>
      <c:valAx>
        <c:axId val="14674931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n-US"/>
                  <a:t>Portfolio STD</a:t>
                </a:r>
              </a:p>
            </c:rich>
          </c:tx>
          <c:layout>
            <c:manualLayout>
              <c:xMode val="edge"/>
              <c:yMode val="edge"/>
              <c:x val="0.46912261299873448"/>
              <c:y val="0.9151736579150856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146752256"/>
        <c:crosses val="autoZero"/>
        <c:crossBetween val="midCat"/>
      </c:valAx>
      <c:valAx>
        <c:axId val="146752256"/>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n-US"/>
                  <a:t>Target Return</a:t>
                </a:r>
              </a:p>
            </c:rich>
          </c:tx>
          <c:layout>
            <c:manualLayout>
              <c:xMode val="edge"/>
              <c:yMode val="edge"/>
              <c:x val="1.3542297597415708E-3"/>
              <c:y val="0.3390055220370181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14674931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CA30E-89B4-4363-AFF1-52879B0D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PORTFOLIO PROJECT</vt:lpstr>
    </vt:vector>
  </TitlesOfParts>
  <Company>Fisher Investments</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DJ SiCK Fund Management</dc:subject>
  <dc:creator>Derek, Julian, Siva, Chris, Kishor</dc:creator>
  <cp:lastModifiedBy>TINA_WIN10</cp:lastModifiedBy>
  <cp:revision>3</cp:revision>
  <dcterms:created xsi:type="dcterms:W3CDTF">2019-06-09T00:38:00Z</dcterms:created>
  <dcterms:modified xsi:type="dcterms:W3CDTF">2019-06-09T00:38:00Z</dcterms:modified>
</cp:coreProperties>
</file>